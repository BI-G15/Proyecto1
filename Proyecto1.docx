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A0C2" w14:textId="7BFF49AF" w:rsidR="00830CDA" w:rsidRPr="00370733" w:rsidRDefault="2FD89724" w:rsidP="3E9A8920">
      <w:pPr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7073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Proyecto 1– BI</w:t>
      </w:r>
    </w:p>
    <w:p w14:paraId="02B4B30A" w14:textId="5FAAB814" w:rsidR="00830CDA" w:rsidRPr="00370733" w:rsidRDefault="2FD89724" w:rsidP="3E9A8920">
      <w:pPr>
        <w:spacing w:after="0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María Paula González Escallón</w:t>
      </w:r>
    </w:p>
    <w:p w14:paraId="361595A7" w14:textId="262ABA58" w:rsidR="00830CDA" w:rsidRPr="00370733" w:rsidRDefault="2FD89724" w:rsidP="3E9A8920">
      <w:pPr>
        <w:spacing w:after="0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Jessica A. Robles Moreno</w:t>
      </w:r>
    </w:p>
    <w:p w14:paraId="117A2016" w14:textId="7D92EF50" w:rsidR="00830CDA" w:rsidRPr="00370733" w:rsidRDefault="2FD89724" w:rsidP="3E9A8920">
      <w:pPr>
        <w:spacing w:after="0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Juan Esteban Vergara</w:t>
      </w:r>
    </w:p>
    <w:p w14:paraId="5C1A07E2" w14:textId="7E37114C" w:rsidR="00830CDA" w:rsidRPr="00370733" w:rsidRDefault="00830CDA" w:rsidP="3E9A892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700158911"/>
        <w:docPartObj>
          <w:docPartGallery w:val="Table of Contents"/>
          <w:docPartUnique/>
        </w:docPartObj>
      </w:sdtPr>
      <w:sdtEndPr/>
      <w:sdtContent>
        <w:p w14:paraId="19770227" w14:textId="75EA86F7" w:rsidR="008B2E25" w:rsidRPr="00370733" w:rsidRDefault="008B2E25" w:rsidP="7B4C54EC">
          <w:pPr>
            <w:pStyle w:val="TtuloTDC"/>
            <w:jc w:val="both"/>
            <w:rPr>
              <w:rFonts w:ascii="Arial" w:hAnsi="Arial" w:cs="Arial"/>
              <w:lang w:val="es-ES"/>
            </w:rPr>
          </w:pPr>
          <w:r w:rsidRPr="00370733">
            <w:rPr>
              <w:rFonts w:ascii="Arial" w:hAnsi="Arial" w:cs="Arial"/>
              <w:lang w:val="es-ES"/>
            </w:rPr>
            <w:t>Tabla de contenido</w:t>
          </w:r>
        </w:p>
        <w:p w14:paraId="4EAE3D2B" w14:textId="4E9E206F" w:rsidR="00B02130" w:rsidRPr="00370733" w:rsidRDefault="004D1440">
          <w:pPr>
            <w:pStyle w:val="TD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MX"/>
            </w:rPr>
          </w:pPr>
          <w:r w:rsidRPr="00370733">
            <w:rPr>
              <w:rFonts w:ascii="Arial" w:hAnsi="Arial" w:cs="Arial"/>
            </w:rPr>
            <w:fldChar w:fldCharType="begin"/>
          </w:r>
          <w:r w:rsidR="00F21BE4" w:rsidRPr="00370733">
            <w:rPr>
              <w:rFonts w:ascii="Arial" w:hAnsi="Arial" w:cs="Arial"/>
            </w:rPr>
            <w:instrText>TOC \o "1-3" \h \z \u</w:instrText>
          </w:r>
          <w:r w:rsidRPr="00370733">
            <w:rPr>
              <w:rFonts w:ascii="Arial" w:hAnsi="Arial" w:cs="Arial"/>
            </w:rPr>
            <w:fldChar w:fldCharType="separate"/>
          </w:r>
          <w:hyperlink w:anchor="_Toc117090962" w:history="1">
            <w:r w:rsidR="00B02130" w:rsidRPr="00370733">
              <w:rPr>
                <w:rStyle w:val="Hipervnculo"/>
                <w:rFonts w:ascii="Arial" w:hAnsi="Arial" w:cs="Arial"/>
                <w:noProof/>
              </w:rPr>
              <w:t>1.</w:t>
            </w:r>
            <w:r w:rsidR="00B02130" w:rsidRPr="00370733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MX"/>
              </w:rPr>
              <w:tab/>
            </w:r>
            <w:r w:rsidR="00B02130" w:rsidRPr="00370733">
              <w:rPr>
                <w:rStyle w:val="Hipervnculo"/>
                <w:rFonts w:ascii="Arial" w:hAnsi="Arial" w:cs="Arial"/>
                <w:noProof/>
              </w:rPr>
              <w:t>El equipo</w:t>
            </w:r>
            <w:r w:rsidR="00B02130" w:rsidRPr="00370733">
              <w:rPr>
                <w:rFonts w:ascii="Arial" w:hAnsi="Arial" w:cs="Arial"/>
                <w:noProof/>
                <w:webHidden/>
              </w:rPr>
              <w:tab/>
            </w:r>
            <w:r w:rsidR="00B02130" w:rsidRPr="00370733">
              <w:rPr>
                <w:rFonts w:ascii="Arial" w:hAnsi="Arial" w:cs="Arial"/>
                <w:noProof/>
                <w:webHidden/>
              </w:rPr>
              <w:fldChar w:fldCharType="begin"/>
            </w:r>
            <w:r w:rsidR="00B02130" w:rsidRPr="00370733">
              <w:rPr>
                <w:rFonts w:ascii="Arial" w:hAnsi="Arial" w:cs="Arial"/>
                <w:noProof/>
                <w:webHidden/>
              </w:rPr>
              <w:instrText xml:space="preserve"> PAGEREF _Toc117090962 \h </w:instrText>
            </w:r>
            <w:r w:rsidR="00B02130" w:rsidRPr="00370733">
              <w:rPr>
                <w:rFonts w:ascii="Arial" w:hAnsi="Arial" w:cs="Arial"/>
                <w:noProof/>
                <w:webHidden/>
              </w:rPr>
            </w:r>
            <w:r w:rsidR="00B02130" w:rsidRPr="0037073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223D">
              <w:rPr>
                <w:rFonts w:ascii="Arial" w:hAnsi="Arial" w:cs="Arial"/>
                <w:noProof/>
                <w:webHidden/>
              </w:rPr>
              <w:t>1</w:t>
            </w:r>
            <w:r w:rsidR="00B02130" w:rsidRPr="0037073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D8BB1" w14:textId="2C79CE9F" w:rsidR="00B02130" w:rsidRPr="00370733" w:rsidRDefault="00B02130">
          <w:pPr>
            <w:pStyle w:val="TD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MX"/>
            </w:rPr>
          </w:pPr>
          <w:hyperlink w:anchor="_Toc117090963" w:history="1">
            <w:r w:rsidRPr="00370733">
              <w:rPr>
                <w:rStyle w:val="Hipervnculo"/>
                <w:rFonts w:ascii="Arial" w:hAnsi="Arial" w:cs="Arial"/>
                <w:noProof/>
              </w:rPr>
              <w:t>2.</w:t>
            </w:r>
            <w:r w:rsidRPr="00370733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MX"/>
              </w:rPr>
              <w:tab/>
            </w:r>
            <w:r w:rsidRPr="00370733">
              <w:rPr>
                <w:rStyle w:val="Hipervnculo"/>
                <w:rFonts w:ascii="Arial" w:hAnsi="Arial" w:cs="Arial"/>
                <w:noProof/>
              </w:rPr>
              <w:t>Comprensión del negocio y enfoque analítico</w:t>
            </w:r>
            <w:r w:rsidRPr="00370733">
              <w:rPr>
                <w:rFonts w:ascii="Arial" w:hAnsi="Arial" w:cs="Arial"/>
                <w:noProof/>
                <w:webHidden/>
              </w:rPr>
              <w:tab/>
            </w:r>
            <w:r w:rsidRPr="0037073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0733">
              <w:rPr>
                <w:rFonts w:ascii="Arial" w:hAnsi="Arial" w:cs="Arial"/>
                <w:noProof/>
                <w:webHidden/>
              </w:rPr>
              <w:instrText xml:space="preserve"> PAGEREF _Toc117090963 \h </w:instrText>
            </w:r>
            <w:r w:rsidRPr="00370733">
              <w:rPr>
                <w:rFonts w:ascii="Arial" w:hAnsi="Arial" w:cs="Arial"/>
                <w:noProof/>
                <w:webHidden/>
              </w:rPr>
            </w:r>
            <w:r w:rsidRPr="0037073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223D">
              <w:rPr>
                <w:rFonts w:ascii="Arial" w:hAnsi="Arial" w:cs="Arial"/>
                <w:noProof/>
                <w:webHidden/>
              </w:rPr>
              <w:t>2</w:t>
            </w:r>
            <w:r w:rsidRPr="0037073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94BC73" w14:textId="7239CF7F" w:rsidR="00B02130" w:rsidRPr="00370733" w:rsidRDefault="00B02130">
          <w:pPr>
            <w:pStyle w:val="TD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MX"/>
            </w:rPr>
          </w:pPr>
          <w:hyperlink w:anchor="_Toc117090964" w:history="1">
            <w:r w:rsidRPr="00370733">
              <w:rPr>
                <w:rStyle w:val="Hipervnculo"/>
                <w:rFonts w:ascii="Arial" w:hAnsi="Arial" w:cs="Arial"/>
                <w:noProof/>
              </w:rPr>
              <w:t>3.</w:t>
            </w:r>
            <w:r w:rsidRPr="00370733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MX"/>
              </w:rPr>
              <w:tab/>
            </w:r>
            <w:r w:rsidRPr="00370733">
              <w:rPr>
                <w:rStyle w:val="Hipervnculo"/>
                <w:rFonts w:ascii="Arial" w:hAnsi="Arial" w:cs="Arial"/>
                <w:noProof/>
              </w:rPr>
              <w:t>Entendimiento y preparación de los datos</w:t>
            </w:r>
            <w:r w:rsidRPr="00370733">
              <w:rPr>
                <w:rFonts w:ascii="Arial" w:hAnsi="Arial" w:cs="Arial"/>
                <w:noProof/>
                <w:webHidden/>
              </w:rPr>
              <w:tab/>
            </w:r>
            <w:r w:rsidRPr="0037073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0733">
              <w:rPr>
                <w:rFonts w:ascii="Arial" w:hAnsi="Arial" w:cs="Arial"/>
                <w:noProof/>
                <w:webHidden/>
              </w:rPr>
              <w:instrText xml:space="preserve"> PAGEREF _Toc117090964 \h </w:instrText>
            </w:r>
            <w:r w:rsidRPr="00370733">
              <w:rPr>
                <w:rFonts w:ascii="Arial" w:hAnsi="Arial" w:cs="Arial"/>
                <w:noProof/>
                <w:webHidden/>
              </w:rPr>
            </w:r>
            <w:r w:rsidRPr="0037073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223D">
              <w:rPr>
                <w:rFonts w:ascii="Arial" w:hAnsi="Arial" w:cs="Arial"/>
                <w:noProof/>
                <w:webHidden/>
              </w:rPr>
              <w:t>3</w:t>
            </w:r>
            <w:r w:rsidRPr="0037073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0E55A0" w14:textId="03406015" w:rsidR="00B02130" w:rsidRPr="00370733" w:rsidRDefault="00B02130">
          <w:pPr>
            <w:pStyle w:val="TD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MX"/>
            </w:rPr>
          </w:pPr>
          <w:hyperlink w:anchor="_Toc117090965" w:history="1">
            <w:r w:rsidRPr="00370733">
              <w:rPr>
                <w:rStyle w:val="Hipervnculo"/>
                <w:rFonts w:ascii="Arial" w:hAnsi="Arial" w:cs="Arial"/>
                <w:noProof/>
              </w:rPr>
              <w:t>4.</w:t>
            </w:r>
            <w:r w:rsidRPr="00370733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MX"/>
              </w:rPr>
              <w:tab/>
            </w:r>
            <w:r w:rsidRPr="00370733">
              <w:rPr>
                <w:rStyle w:val="Hipervnculo"/>
                <w:rFonts w:ascii="Arial" w:hAnsi="Arial" w:cs="Arial"/>
                <w:noProof/>
              </w:rPr>
              <w:t>Modelado y evaluación</w:t>
            </w:r>
            <w:r w:rsidRPr="00370733">
              <w:rPr>
                <w:rFonts w:ascii="Arial" w:hAnsi="Arial" w:cs="Arial"/>
                <w:noProof/>
                <w:webHidden/>
              </w:rPr>
              <w:tab/>
            </w:r>
            <w:r w:rsidRPr="0037073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0733">
              <w:rPr>
                <w:rFonts w:ascii="Arial" w:hAnsi="Arial" w:cs="Arial"/>
                <w:noProof/>
                <w:webHidden/>
              </w:rPr>
              <w:instrText xml:space="preserve"> PAGEREF _Toc117090965 \h </w:instrText>
            </w:r>
            <w:r w:rsidRPr="00370733">
              <w:rPr>
                <w:rFonts w:ascii="Arial" w:hAnsi="Arial" w:cs="Arial"/>
                <w:noProof/>
                <w:webHidden/>
              </w:rPr>
            </w:r>
            <w:r w:rsidRPr="0037073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223D">
              <w:rPr>
                <w:rFonts w:ascii="Arial" w:hAnsi="Arial" w:cs="Arial"/>
                <w:noProof/>
                <w:webHidden/>
              </w:rPr>
              <w:t>4</w:t>
            </w:r>
            <w:r w:rsidRPr="0037073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F7D0C4" w14:textId="7FB32420" w:rsidR="00B02130" w:rsidRPr="00370733" w:rsidRDefault="00B02130">
          <w:pPr>
            <w:pStyle w:val="TD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MX"/>
            </w:rPr>
          </w:pPr>
          <w:hyperlink w:anchor="_Toc117090966" w:history="1">
            <w:r w:rsidRPr="00370733">
              <w:rPr>
                <w:rStyle w:val="Hipervnculo"/>
                <w:rFonts w:ascii="Arial" w:hAnsi="Arial" w:cs="Arial"/>
                <w:noProof/>
              </w:rPr>
              <w:t>5.</w:t>
            </w:r>
            <w:r w:rsidRPr="00370733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MX"/>
              </w:rPr>
              <w:tab/>
            </w:r>
            <w:r w:rsidRPr="00370733">
              <w:rPr>
                <w:rStyle w:val="Hipervnculo"/>
                <w:rFonts w:ascii="Arial" w:hAnsi="Arial" w:cs="Arial"/>
                <w:noProof/>
              </w:rPr>
              <w:t>Resultados</w:t>
            </w:r>
            <w:r w:rsidRPr="00370733">
              <w:rPr>
                <w:rFonts w:ascii="Arial" w:hAnsi="Arial" w:cs="Arial"/>
                <w:noProof/>
                <w:webHidden/>
              </w:rPr>
              <w:tab/>
            </w:r>
            <w:r w:rsidRPr="0037073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0733">
              <w:rPr>
                <w:rFonts w:ascii="Arial" w:hAnsi="Arial" w:cs="Arial"/>
                <w:noProof/>
                <w:webHidden/>
              </w:rPr>
              <w:instrText xml:space="preserve"> PAGEREF _Toc117090966 \h </w:instrText>
            </w:r>
            <w:r w:rsidRPr="00370733">
              <w:rPr>
                <w:rFonts w:ascii="Arial" w:hAnsi="Arial" w:cs="Arial"/>
                <w:noProof/>
                <w:webHidden/>
              </w:rPr>
            </w:r>
            <w:r w:rsidRPr="0037073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223D">
              <w:rPr>
                <w:rFonts w:ascii="Arial" w:hAnsi="Arial" w:cs="Arial"/>
                <w:noProof/>
                <w:webHidden/>
              </w:rPr>
              <w:t>9</w:t>
            </w:r>
            <w:r w:rsidRPr="0037073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10A994" w14:textId="74123001" w:rsidR="00B02130" w:rsidRPr="00370733" w:rsidRDefault="00B02130">
          <w:pPr>
            <w:pStyle w:val="TD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MX"/>
            </w:rPr>
          </w:pPr>
          <w:hyperlink w:anchor="_Toc117090967" w:history="1">
            <w:r w:rsidRPr="00370733">
              <w:rPr>
                <w:rStyle w:val="Hipervnculo"/>
                <w:rFonts w:ascii="Arial" w:hAnsi="Arial" w:cs="Arial"/>
                <w:noProof/>
              </w:rPr>
              <w:t>Referencias</w:t>
            </w:r>
            <w:r w:rsidRPr="00370733">
              <w:rPr>
                <w:rFonts w:ascii="Arial" w:hAnsi="Arial" w:cs="Arial"/>
                <w:noProof/>
                <w:webHidden/>
              </w:rPr>
              <w:tab/>
            </w:r>
            <w:r w:rsidRPr="0037073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0733">
              <w:rPr>
                <w:rFonts w:ascii="Arial" w:hAnsi="Arial" w:cs="Arial"/>
                <w:noProof/>
                <w:webHidden/>
              </w:rPr>
              <w:instrText xml:space="preserve"> PAGEREF _Toc117090967 \h </w:instrText>
            </w:r>
            <w:r w:rsidRPr="00370733">
              <w:rPr>
                <w:rFonts w:ascii="Arial" w:hAnsi="Arial" w:cs="Arial"/>
                <w:noProof/>
                <w:webHidden/>
              </w:rPr>
            </w:r>
            <w:r w:rsidRPr="0037073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223D">
              <w:rPr>
                <w:rFonts w:ascii="Arial" w:hAnsi="Arial" w:cs="Arial"/>
                <w:noProof/>
                <w:webHidden/>
              </w:rPr>
              <w:t>9</w:t>
            </w:r>
            <w:r w:rsidRPr="0037073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C55B7C" w14:textId="774632FB" w:rsidR="007A12AB" w:rsidRPr="00370733" w:rsidRDefault="004D1440" w:rsidP="0D880AEE">
          <w:pPr>
            <w:pStyle w:val="TDC1"/>
            <w:tabs>
              <w:tab w:val="right" w:leader="dot" w:pos="9015"/>
            </w:tabs>
            <w:rPr>
              <w:rStyle w:val="Hipervnculo"/>
              <w:rFonts w:ascii="Arial" w:eastAsia="Times New Roman" w:hAnsi="Arial" w:cs="Arial"/>
              <w:sz w:val="24"/>
              <w:szCs w:val="24"/>
              <w:lang w:val="en-US"/>
            </w:rPr>
          </w:pPr>
          <w:r w:rsidRPr="00370733">
            <w:rPr>
              <w:rFonts w:ascii="Arial" w:hAnsi="Arial" w:cs="Arial"/>
            </w:rPr>
            <w:fldChar w:fldCharType="end"/>
          </w:r>
        </w:p>
      </w:sdtContent>
    </w:sdt>
    <w:p w14:paraId="0F070027" w14:textId="1005C545" w:rsidR="00F21BE4" w:rsidRPr="00370733" w:rsidRDefault="00F21BE4" w:rsidP="7B4C54EC">
      <w:pPr>
        <w:jc w:val="both"/>
        <w:rPr>
          <w:rFonts w:ascii="Arial" w:hAnsi="Arial" w:cs="Arial"/>
        </w:rPr>
      </w:pPr>
    </w:p>
    <w:p w14:paraId="2578A0EF" w14:textId="45F1CFDA" w:rsidR="005A053E" w:rsidRPr="00370733" w:rsidRDefault="005A053E" w:rsidP="002613CF">
      <w:pPr>
        <w:pStyle w:val="Ttulo1"/>
        <w:numPr>
          <w:ilvl w:val="0"/>
          <w:numId w:val="3"/>
        </w:numPr>
        <w:spacing w:line="240" w:lineRule="auto"/>
        <w:rPr>
          <w:rFonts w:ascii="Arial" w:hAnsi="Arial" w:cs="Arial"/>
        </w:rPr>
      </w:pPr>
      <w:bookmarkStart w:id="0" w:name="_Toc117090962"/>
      <w:r w:rsidRPr="00370733">
        <w:rPr>
          <w:rFonts w:ascii="Arial" w:hAnsi="Arial" w:cs="Arial"/>
        </w:rPr>
        <w:t>El equipo</w:t>
      </w:r>
      <w:bookmarkEnd w:id="0"/>
    </w:p>
    <w:p w14:paraId="5DB692D0" w14:textId="7E948705" w:rsidR="7B4C54EC" w:rsidRPr="00370733" w:rsidRDefault="7B4C54EC" w:rsidP="002613CF">
      <w:pPr>
        <w:spacing w:line="240" w:lineRule="auto"/>
        <w:rPr>
          <w:rFonts w:ascii="Arial" w:hAnsi="Arial" w:cs="Arial"/>
        </w:rPr>
      </w:pPr>
    </w:p>
    <w:p w14:paraId="644966DD" w14:textId="7B9FD3EE" w:rsidR="7E6048B3" w:rsidRPr="00370733" w:rsidRDefault="7E6048B3" w:rsidP="002613CF">
      <w:pPr>
        <w:spacing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Nuestro equipo está conformado por tres integrantes:</w:t>
      </w:r>
    </w:p>
    <w:p w14:paraId="742E127C" w14:textId="0687DDD6" w:rsidR="7E6048B3" w:rsidRPr="00370733" w:rsidRDefault="7E6048B3" w:rsidP="002613C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María Paula González Escallón:</w:t>
      </w:r>
    </w:p>
    <w:p w14:paraId="55CF3598" w14:textId="123120DF" w:rsidR="7E6048B3" w:rsidRPr="00370733" w:rsidRDefault="7E6048B3" w:rsidP="002613CF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María Paula es la encargada liderar el proyecto. Se encarga de </w:t>
      </w:r>
      <w:r w:rsidR="33E861E4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manejar las </w:t>
      </w:r>
      <w:r w:rsidR="67B4C6B8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preentregas</w:t>
      </w:r>
      <w:r w:rsidR="33E861E4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cada miembro del equipo, asignar tareas</w:t>
      </w:r>
      <w:r w:rsidR="30ADFA25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 de resolver conflictos.</w:t>
      </w:r>
      <w:r w:rsidR="7D1A8D5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524DA01E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También</w:t>
      </w:r>
      <w:r w:rsidR="7D1A8D5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ella hace parte del liderazgo de </w:t>
      </w:r>
      <w:r w:rsidR="04EF32BC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analítica</w:t>
      </w:r>
      <w:r w:rsidR="7D1A8D5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ya que fue la encargada de verificar que la limpieza </w:t>
      </w:r>
      <w:r w:rsidR="3BBF7291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 los datos limpios </w:t>
      </w:r>
      <w:r w:rsidR="7D1A8D5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fuera</w:t>
      </w:r>
      <w:r w:rsidR="4DD952E2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n</w:t>
      </w:r>
      <w:r w:rsidR="7D1A8D5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</w:t>
      </w:r>
      <w:r w:rsidR="42F0B0C2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os</w:t>
      </w:r>
      <w:r w:rsidR="7D1A8D5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563EC6E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ad</w:t>
      </w:r>
      <w:r w:rsidR="290FE187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ecuad</w:t>
      </w:r>
      <w:r w:rsidR="0F3930ED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os</w:t>
      </w:r>
      <w:r w:rsidR="290FE187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para cada algoritmo y así obtener los mejores resultados.</w:t>
      </w:r>
    </w:p>
    <w:p w14:paraId="50070CFF" w14:textId="56DAC641" w:rsidR="30ADFA25" w:rsidRPr="00370733" w:rsidRDefault="30ADFA25" w:rsidP="002613CF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Las horas de trabajo fueron 10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E100B25" w14:textId="0760CB81" w:rsidR="4BA38C28" w:rsidRPr="00370733" w:rsidRDefault="4BA38C28" w:rsidP="002613CF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Debido a su colaboración en el equipo y a las tareas realizadas se ha decidido que a María Paula se le </w:t>
      </w:r>
      <w:r w:rsidR="10AF07BE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asignan 35 de los 100 puntos en total</w:t>
      </w:r>
      <w:r w:rsidR="636103BB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9C1BA9F" w14:textId="70A5AEEF" w:rsidR="29063B04" w:rsidRPr="00370733" w:rsidRDefault="636103BB" w:rsidP="5FC9C4C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María Paula desarrolló el algoritmo de Linear SVC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FC5B226" w14:textId="351170C4" w:rsidR="5FC9C4CD" w:rsidRPr="00370733" w:rsidRDefault="5FC9C4CD" w:rsidP="3F69C121">
      <w:pPr>
        <w:spacing w:line="240" w:lineRule="auto"/>
        <w:ind w:left="34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52EC5C2" w14:textId="0461341A" w:rsidR="7E6048B3" w:rsidRPr="00370733" w:rsidRDefault="7E6048B3" w:rsidP="002613C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Jessica A. Robles Moreno</w:t>
      </w:r>
      <w:r w:rsidR="5E28B454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51E7A22F" w14:textId="6C682F3E" w:rsidR="5E28B454" w:rsidRPr="00370733" w:rsidRDefault="5E28B454" w:rsidP="002613C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Jessica </w:t>
      </w:r>
      <w:r w:rsidR="59F1566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es la </w:t>
      </w:r>
      <w:r w:rsidR="06AD5269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líder</w:t>
      </w:r>
      <w:r w:rsidR="59F1566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del negocio, la encargada de </w:t>
      </w:r>
      <w:r w:rsidR="2A6154E7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verificar que se cumplan con las necesidades del negocio, que el modelo escogido sea el que mejor responde a las necesidades del negocio y de</w:t>
      </w:r>
      <w:r w:rsidR="2659ABEA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comunicarle al negocio sugerencias sobre el proyecto. También </w:t>
      </w:r>
      <w:r w:rsidR="2A870E75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es una de las encargadas de la analítica del proyecto, </w:t>
      </w:r>
      <w:r w:rsidR="0140E72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revisó</w:t>
      </w:r>
      <w:r w:rsidR="2A870E75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 los 3 modelos escogidos fueran los </w:t>
      </w:r>
      <w:r w:rsidR="77AE2225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más eficaces</w:t>
      </w:r>
      <w:r w:rsidR="7473BA66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para resolver el problema que plantea la empresa.</w:t>
      </w:r>
    </w:p>
    <w:p w14:paraId="16797FDB" w14:textId="71A20F40" w:rsidR="2A6154E7" w:rsidRPr="00370733" w:rsidRDefault="2A6154E7" w:rsidP="002613C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Las horas de trabajo fueron 10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0E58FF9" w14:textId="330E535A" w:rsidR="7C4A74FC" w:rsidRPr="00370733" w:rsidRDefault="7C4A74FC" w:rsidP="002613C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Debido a su colaboración en el equipo y a las tareas realizadas se ha decidido que a Jessica se le asignan 35 de los 100 puntos en total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B12C129" w14:textId="0F6D440E" w:rsidR="7579BA84" w:rsidRPr="00370733" w:rsidRDefault="72367DA3" w:rsidP="1BBDE2E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Jessica desarrolló el algoritmo de Naive Bayers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ECFA6CA" w14:textId="33798B1C" w:rsidR="7E6048B3" w:rsidRPr="00370733" w:rsidRDefault="7E6048B3" w:rsidP="5A3F684A">
      <w:pPr>
        <w:spacing w:before="240"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F06E156" w14:textId="02F06B1F" w:rsidR="7E6048B3" w:rsidRPr="00370733" w:rsidRDefault="7E6048B3" w:rsidP="002613C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Juan Esteban Vergara</w:t>
      </w:r>
    </w:p>
    <w:p w14:paraId="39C0E665" w14:textId="799B8F3E" w:rsidR="3C8BB444" w:rsidRPr="00370733" w:rsidRDefault="3C8BB444" w:rsidP="002613C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Juan es el encargado de liderar el manejo de datos</w:t>
      </w:r>
      <w:r w:rsidR="0C88ADE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El hizo la limpieza de estos para </w:t>
      </w:r>
      <w:r w:rsidR="74E9B36E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asegurar</w:t>
      </w:r>
      <w:r w:rsidR="0C88ADE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</w:t>
      </w:r>
      <w:r w:rsidR="2544BCC2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los datos</w:t>
      </w:r>
      <w:r w:rsidR="0C88ADE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iban a ser entendidos por </w:t>
      </w:r>
      <w:r w:rsidR="61491E85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los</w:t>
      </w:r>
      <w:r w:rsidR="0C88ADE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modelo</w:t>
      </w:r>
      <w:r w:rsidR="63FA7A16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="0C88ADE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</w:t>
      </w:r>
      <w:r w:rsidR="7741FB6D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así</w:t>
      </w:r>
      <w:r w:rsidR="0C88ADEF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dar mejores resultados.</w:t>
      </w:r>
      <w:r w:rsidR="5366B214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3A0BC6BA" w14:textId="21F492CB" w:rsidR="5366B214" w:rsidRPr="00370733" w:rsidRDefault="5366B214" w:rsidP="002613C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Las horas trabajadas fueron 7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2CF25EC" w14:textId="3EB02DCB" w:rsidR="0F537E77" w:rsidRPr="00370733" w:rsidRDefault="0F537E77" w:rsidP="002613C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Debido a su colaboración en el equipo y a las tareas realizadas se ha decidido que a </w:t>
      </w:r>
      <w:r w:rsidR="3C75EA1D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Juan Esteban</w:t>
      </w: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 le asignan 3</w:t>
      </w:r>
      <w:r w:rsidR="5B729B7D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0</w:t>
      </w: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los 100 puntos en total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26B7425" w14:textId="07D9997E" w:rsidR="1606B329" w:rsidRPr="00370733" w:rsidRDefault="1606B329" w:rsidP="002613C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Juan realizó el algoritmo de </w:t>
      </w:r>
      <w:r w:rsidR="34F4A7B1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SGD Classification</w:t>
      </w:r>
      <w:r w:rsidR="00A160C3" w:rsidRPr="0037073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A595064" w14:textId="2C0AFB83" w:rsidR="7B4C54EC" w:rsidRPr="00370733" w:rsidRDefault="7B4C54EC" w:rsidP="7B4C54EC">
      <w:pPr>
        <w:rPr>
          <w:rFonts w:ascii="Arial" w:hAnsi="Arial" w:cs="Arial"/>
        </w:rPr>
      </w:pPr>
    </w:p>
    <w:p w14:paraId="0D75DA64" w14:textId="0694415B" w:rsidR="7B25E0F4" w:rsidRPr="00370733" w:rsidRDefault="7B25E0F4" w:rsidP="002613CF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Nuestro equipo realizó las siguientes reuniones:</w:t>
      </w:r>
    </w:p>
    <w:p w14:paraId="0D2BACFE" w14:textId="1CA70440" w:rsidR="7B25E0F4" w:rsidRPr="00370733" w:rsidRDefault="7B25E0F4" w:rsidP="002613C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Reunión de lanzamiento y planeación</w:t>
      </w:r>
      <w:r w:rsidR="22AFFDC8" w:rsidRPr="00370733">
        <w:rPr>
          <w:rFonts w:ascii="Arial" w:eastAsia="Times New Roman" w:hAnsi="Arial" w:cs="Arial"/>
          <w:sz w:val="24"/>
          <w:szCs w:val="24"/>
        </w:rPr>
        <w:t>:</w:t>
      </w:r>
      <w:r w:rsidR="28AF6D89" w:rsidRPr="00370733">
        <w:rPr>
          <w:rFonts w:ascii="Arial" w:eastAsia="Times New Roman" w:hAnsi="Arial" w:cs="Arial"/>
          <w:sz w:val="24"/>
          <w:szCs w:val="24"/>
        </w:rPr>
        <w:t xml:space="preserve"> Esta </w:t>
      </w:r>
      <w:r w:rsidR="2C6357EF" w:rsidRPr="00370733">
        <w:rPr>
          <w:rFonts w:ascii="Arial" w:eastAsia="Times New Roman" w:hAnsi="Arial" w:cs="Arial"/>
          <w:sz w:val="24"/>
          <w:szCs w:val="24"/>
        </w:rPr>
        <w:t>reunión</w:t>
      </w:r>
      <w:r w:rsidR="28AF6D89" w:rsidRPr="00370733">
        <w:rPr>
          <w:rFonts w:ascii="Arial" w:eastAsia="Times New Roman" w:hAnsi="Arial" w:cs="Arial"/>
          <w:sz w:val="24"/>
          <w:szCs w:val="24"/>
        </w:rPr>
        <w:t xml:space="preserve"> se llevó a cabo a </w:t>
      </w:r>
      <w:r w:rsidR="230D1A1D" w:rsidRPr="00370733">
        <w:rPr>
          <w:rFonts w:ascii="Arial" w:eastAsia="Times New Roman" w:hAnsi="Arial" w:cs="Arial"/>
          <w:sz w:val="24"/>
          <w:szCs w:val="24"/>
        </w:rPr>
        <w:t>través</w:t>
      </w:r>
      <w:r w:rsidR="28AF6D89" w:rsidRPr="00370733">
        <w:rPr>
          <w:rFonts w:ascii="Arial" w:eastAsia="Times New Roman" w:hAnsi="Arial" w:cs="Arial"/>
          <w:sz w:val="24"/>
          <w:szCs w:val="24"/>
        </w:rPr>
        <w:t xml:space="preserve"> de </w:t>
      </w:r>
      <w:proofErr w:type="gramStart"/>
      <w:r w:rsidR="28AF6D89" w:rsidRPr="00370733">
        <w:rPr>
          <w:rFonts w:ascii="Arial" w:eastAsia="Times New Roman" w:hAnsi="Arial" w:cs="Arial"/>
          <w:sz w:val="24"/>
          <w:szCs w:val="24"/>
        </w:rPr>
        <w:t>zoom</w:t>
      </w:r>
      <w:proofErr w:type="gramEnd"/>
      <w:r w:rsidR="28AF6D89" w:rsidRPr="00370733">
        <w:rPr>
          <w:rFonts w:ascii="Arial" w:eastAsia="Times New Roman" w:hAnsi="Arial" w:cs="Arial"/>
          <w:sz w:val="24"/>
          <w:szCs w:val="24"/>
        </w:rPr>
        <w:t xml:space="preserve"> el día 11 de octubre del 2022. En esta reunión</w:t>
      </w:r>
      <w:r w:rsidR="48D390F3" w:rsidRPr="00370733">
        <w:rPr>
          <w:rFonts w:ascii="Arial" w:eastAsia="Times New Roman" w:hAnsi="Arial" w:cs="Arial"/>
          <w:sz w:val="24"/>
          <w:szCs w:val="24"/>
        </w:rPr>
        <w:t xml:space="preserve"> se definieron los roles de cada integrante, se leyó el enunciado del proyecto y se realizó la lluvia de id</w:t>
      </w:r>
      <w:r w:rsidR="4D47DE2F" w:rsidRPr="00370733">
        <w:rPr>
          <w:rFonts w:ascii="Arial" w:eastAsia="Times New Roman" w:hAnsi="Arial" w:cs="Arial"/>
          <w:sz w:val="24"/>
          <w:szCs w:val="24"/>
        </w:rPr>
        <w:t>eas para tener la base de c</w:t>
      </w:r>
      <w:r w:rsidR="6360C2C8" w:rsidRPr="00370733">
        <w:rPr>
          <w:rFonts w:ascii="Arial" w:eastAsia="Times New Roman" w:hAnsi="Arial" w:cs="Arial"/>
          <w:sz w:val="24"/>
          <w:szCs w:val="24"/>
        </w:rPr>
        <w:t>ó</w:t>
      </w:r>
      <w:r w:rsidR="4D47DE2F" w:rsidRPr="00370733">
        <w:rPr>
          <w:rFonts w:ascii="Arial" w:eastAsia="Times New Roman" w:hAnsi="Arial" w:cs="Arial"/>
          <w:sz w:val="24"/>
          <w:szCs w:val="24"/>
        </w:rPr>
        <w:t>mo empezar el proyecto</w:t>
      </w:r>
      <w:r w:rsidR="3F3794D1" w:rsidRPr="00370733">
        <w:rPr>
          <w:rFonts w:ascii="Arial" w:eastAsia="Times New Roman" w:hAnsi="Arial" w:cs="Arial"/>
          <w:sz w:val="24"/>
          <w:szCs w:val="24"/>
        </w:rPr>
        <w:t>.</w:t>
      </w:r>
    </w:p>
    <w:p w14:paraId="3891E389" w14:textId="43CA9BF9" w:rsidR="7B25E0F4" w:rsidRPr="00370733" w:rsidRDefault="7B25E0F4" w:rsidP="002613C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Reunión de seguimiento</w:t>
      </w:r>
      <w:r w:rsidR="306AF3BB" w:rsidRPr="00370733">
        <w:rPr>
          <w:rFonts w:ascii="Arial" w:eastAsia="Times New Roman" w:hAnsi="Arial" w:cs="Arial"/>
          <w:sz w:val="24"/>
          <w:szCs w:val="24"/>
        </w:rPr>
        <w:t>: Esta reunión se llevó a cabo de manera presencial el día 1</w:t>
      </w:r>
      <w:r w:rsidR="27ED7F17" w:rsidRPr="00370733">
        <w:rPr>
          <w:rFonts w:ascii="Arial" w:eastAsia="Times New Roman" w:hAnsi="Arial" w:cs="Arial"/>
          <w:sz w:val="24"/>
          <w:szCs w:val="24"/>
        </w:rPr>
        <w:t>2</w:t>
      </w:r>
      <w:r w:rsidR="306AF3BB" w:rsidRPr="00370733">
        <w:rPr>
          <w:rFonts w:ascii="Arial" w:eastAsia="Times New Roman" w:hAnsi="Arial" w:cs="Arial"/>
          <w:sz w:val="24"/>
          <w:szCs w:val="24"/>
        </w:rPr>
        <w:t xml:space="preserve"> de octubre del 2022. En esta reunión</w:t>
      </w:r>
      <w:r w:rsidR="2874AC88" w:rsidRPr="00370733">
        <w:rPr>
          <w:rFonts w:ascii="Arial" w:eastAsia="Times New Roman" w:hAnsi="Arial" w:cs="Arial"/>
          <w:sz w:val="24"/>
          <w:szCs w:val="24"/>
        </w:rPr>
        <w:t>, por un lado, se</w:t>
      </w:r>
      <w:r w:rsidR="306AF3BB" w:rsidRPr="00370733">
        <w:rPr>
          <w:rFonts w:ascii="Arial" w:eastAsia="Times New Roman" w:hAnsi="Arial" w:cs="Arial"/>
          <w:sz w:val="24"/>
          <w:szCs w:val="24"/>
        </w:rPr>
        <w:t xml:space="preserve"> realizó el perfilamiento y limpieza de los datos</w:t>
      </w:r>
      <w:r w:rsidR="497DAE49" w:rsidRPr="00370733">
        <w:rPr>
          <w:rFonts w:ascii="Arial" w:eastAsia="Times New Roman" w:hAnsi="Arial" w:cs="Arial"/>
          <w:sz w:val="24"/>
          <w:szCs w:val="24"/>
        </w:rPr>
        <w:t xml:space="preserve">. Por otro lado, se realizó la implementación del primer algoritmo </w:t>
      </w:r>
      <w:r w:rsidR="1A970A29" w:rsidRPr="00370733">
        <w:rPr>
          <w:rFonts w:ascii="Arial" w:eastAsia="Times New Roman" w:hAnsi="Arial" w:cs="Arial"/>
          <w:sz w:val="24"/>
          <w:szCs w:val="24"/>
        </w:rPr>
        <w:t>de analítica de textos.</w:t>
      </w:r>
    </w:p>
    <w:p w14:paraId="7D2198C6" w14:textId="689EF711" w:rsidR="7B25E0F4" w:rsidRPr="00370733" w:rsidRDefault="7B25E0F4" w:rsidP="002613C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Reunión de seguimiento</w:t>
      </w:r>
      <w:r w:rsidR="64FE911B" w:rsidRPr="00370733">
        <w:rPr>
          <w:rFonts w:ascii="Arial" w:eastAsia="Times New Roman" w:hAnsi="Arial" w:cs="Arial"/>
          <w:sz w:val="24"/>
          <w:szCs w:val="24"/>
        </w:rPr>
        <w:t xml:space="preserve">: Esta reunión se llevó a cabo a través de </w:t>
      </w:r>
      <w:proofErr w:type="gramStart"/>
      <w:r w:rsidR="64FE911B" w:rsidRPr="00370733">
        <w:rPr>
          <w:rFonts w:ascii="Arial" w:eastAsia="Times New Roman" w:hAnsi="Arial" w:cs="Arial"/>
          <w:sz w:val="24"/>
          <w:szCs w:val="24"/>
        </w:rPr>
        <w:t>zoom</w:t>
      </w:r>
      <w:proofErr w:type="gramEnd"/>
      <w:r w:rsidR="64FE911B" w:rsidRPr="00370733">
        <w:rPr>
          <w:rFonts w:ascii="Arial" w:eastAsia="Times New Roman" w:hAnsi="Arial" w:cs="Arial"/>
          <w:sz w:val="24"/>
          <w:szCs w:val="24"/>
        </w:rPr>
        <w:t xml:space="preserve"> el día 1</w:t>
      </w:r>
      <w:r w:rsidR="7B9DDB6C" w:rsidRPr="00370733">
        <w:rPr>
          <w:rFonts w:ascii="Arial" w:eastAsia="Times New Roman" w:hAnsi="Arial" w:cs="Arial"/>
          <w:sz w:val="24"/>
          <w:szCs w:val="24"/>
        </w:rPr>
        <w:t>6</w:t>
      </w:r>
      <w:r w:rsidR="64FE911B" w:rsidRPr="00370733">
        <w:rPr>
          <w:rFonts w:ascii="Arial" w:eastAsia="Times New Roman" w:hAnsi="Arial" w:cs="Arial"/>
          <w:sz w:val="24"/>
          <w:szCs w:val="24"/>
        </w:rPr>
        <w:t xml:space="preserve"> de octubre del 2022. En esta reunión,</w:t>
      </w:r>
      <w:r w:rsidR="3C356B99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64FE911B" w:rsidRPr="00370733">
        <w:rPr>
          <w:rFonts w:ascii="Arial" w:eastAsia="Times New Roman" w:hAnsi="Arial" w:cs="Arial"/>
          <w:sz w:val="24"/>
          <w:szCs w:val="24"/>
        </w:rPr>
        <w:t>se realizó la implementación de</w:t>
      </w:r>
      <w:r w:rsidR="0C8A1559" w:rsidRPr="00370733">
        <w:rPr>
          <w:rFonts w:ascii="Arial" w:eastAsia="Times New Roman" w:hAnsi="Arial" w:cs="Arial"/>
          <w:sz w:val="24"/>
          <w:szCs w:val="24"/>
        </w:rPr>
        <w:t xml:space="preserve"> los</w:t>
      </w:r>
      <w:r w:rsidR="64FE911B" w:rsidRPr="00370733">
        <w:rPr>
          <w:rFonts w:ascii="Arial" w:eastAsia="Times New Roman" w:hAnsi="Arial" w:cs="Arial"/>
          <w:sz w:val="24"/>
          <w:szCs w:val="24"/>
        </w:rPr>
        <w:t xml:space="preserve"> algoritmo</w:t>
      </w:r>
      <w:r w:rsidR="49A521FD" w:rsidRPr="00370733">
        <w:rPr>
          <w:rFonts w:ascii="Arial" w:eastAsia="Times New Roman" w:hAnsi="Arial" w:cs="Arial"/>
          <w:sz w:val="24"/>
          <w:szCs w:val="24"/>
        </w:rPr>
        <w:t>s</w:t>
      </w:r>
      <w:r w:rsidR="64FE911B" w:rsidRPr="00370733">
        <w:rPr>
          <w:rFonts w:ascii="Arial" w:eastAsia="Times New Roman" w:hAnsi="Arial" w:cs="Arial"/>
          <w:sz w:val="24"/>
          <w:szCs w:val="24"/>
        </w:rPr>
        <w:t xml:space="preserve"> de analítica de textos.</w:t>
      </w:r>
      <w:r w:rsidR="734BEFC1" w:rsidRPr="00370733">
        <w:rPr>
          <w:rFonts w:ascii="Arial" w:eastAsia="Times New Roman" w:hAnsi="Arial" w:cs="Arial"/>
          <w:sz w:val="24"/>
          <w:szCs w:val="24"/>
        </w:rPr>
        <w:t xml:space="preserve"> Además, se </w:t>
      </w:r>
      <w:r w:rsidR="2D363B56" w:rsidRPr="00370733">
        <w:rPr>
          <w:rFonts w:ascii="Arial" w:eastAsia="Times New Roman" w:hAnsi="Arial" w:cs="Arial"/>
          <w:sz w:val="24"/>
          <w:szCs w:val="24"/>
        </w:rPr>
        <w:t xml:space="preserve">realizaron cambios y pruebas del funcionamiento de los algoritmos implementados. </w:t>
      </w:r>
    </w:p>
    <w:p w14:paraId="7191F1AB" w14:textId="04580C04" w:rsidR="7B25E0F4" w:rsidRPr="00370733" w:rsidRDefault="7B25E0F4" w:rsidP="002613C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Reunión de seguimiento</w:t>
      </w:r>
      <w:r w:rsidR="5D58F208" w:rsidRPr="00370733">
        <w:rPr>
          <w:rFonts w:ascii="Arial" w:eastAsia="Times New Roman" w:hAnsi="Arial" w:cs="Arial"/>
          <w:sz w:val="24"/>
          <w:szCs w:val="24"/>
        </w:rPr>
        <w:t xml:space="preserve">: Esta reunión se llevó a cabo a través de </w:t>
      </w:r>
      <w:proofErr w:type="gramStart"/>
      <w:r w:rsidR="5D58F208" w:rsidRPr="00370733">
        <w:rPr>
          <w:rFonts w:ascii="Arial" w:eastAsia="Times New Roman" w:hAnsi="Arial" w:cs="Arial"/>
          <w:sz w:val="24"/>
          <w:szCs w:val="24"/>
        </w:rPr>
        <w:t>zoom</w:t>
      </w:r>
      <w:proofErr w:type="gramEnd"/>
      <w:r w:rsidR="5D58F208" w:rsidRPr="00370733">
        <w:rPr>
          <w:rFonts w:ascii="Arial" w:eastAsia="Times New Roman" w:hAnsi="Arial" w:cs="Arial"/>
          <w:sz w:val="24"/>
          <w:szCs w:val="24"/>
        </w:rPr>
        <w:t xml:space="preserve"> el día 18 de octubre del 2022. En esta reunión,</w:t>
      </w:r>
      <w:r w:rsidR="0CE75CA1" w:rsidRPr="00370733">
        <w:rPr>
          <w:rFonts w:ascii="Arial" w:eastAsia="Times New Roman" w:hAnsi="Arial" w:cs="Arial"/>
          <w:sz w:val="24"/>
          <w:szCs w:val="24"/>
        </w:rPr>
        <w:t xml:space="preserve"> por un lado,</w:t>
      </w:r>
      <w:r w:rsidR="5D58F208" w:rsidRPr="00370733">
        <w:rPr>
          <w:rFonts w:ascii="Arial" w:eastAsia="Times New Roman" w:hAnsi="Arial" w:cs="Arial"/>
          <w:sz w:val="24"/>
          <w:szCs w:val="24"/>
        </w:rPr>
        <w:t xml:space="preserve"> se realizó el documento </w:t>
      </w:r>
      <w:r w:rsidR="33E6A24E" w:rsidRPr="00370733">
        <w:rPr>
          <w:rFonts w:ascii="Arial" w:eastAsia="Times New Roman" w:hAnsi="Arial" w:cs="Arial"/>
          <w:sz w:val="24"/>
          <w:szCs w:val="24"/>
        </w:rPr>
        <w:t>con toda la información solicitada en el enunciado del proyecto. Por otro lado, se realizó la presentación y el video solicitado.</w:t>
      </w:r>
    </w:p>
    <w:p w14:paraId="7D0927F4" w14:textId="5340AC4B" w:rsidR="7B25E0F4" w:rsidRPr="00370733" w:rsidRDefault="7B25E0F4" w:rsidP="002613C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Reunión de finalización</w:t>
      </w:r>
      <w:r w:rsidR="388A4352" w:rsidRPr="00370733">
        <w:rPr>
          <w:rFonts w:ascii="Arial" w:eastAsia="Times New Roman" w:hAnsi="Arial" w:cs="Arial"/>
          <w:sz w:val="24"/>
          <w:szCs w:val="24"/>
        </w:rPr>
        <w:t xml:space="preserve">: Esta reunión se llevó a cabo a través de </w:t>
      </w:r>
      <w:proofErr w:type="gramStart"/>
      <w:r w:rsidR="388A4352" w:rsidRPr="00370733">
        <w:rPr>
          <w:rFonts w:ascii="Arial" w:eastAsia="Times New Roman" w:hAnsi="Arial" w:cs="Arial"/>
          <w:sz w:val="24"/>
          <w:szCs w:val="24"/>
        </w:rPr>
        <w:t>zoom</w:t>
      </w:r>
      <w:proofErr w:type="gramEnd"/>
      <w:r w:rsidR="388A4352" w:rsidRPr="00370733">
        <w:rPr>
          <w:rFonts w:ascii="Arial" w:eastAsia="Times New Roman" w:hAnsi="Arial" w:cs="Arial"/>
          <w:sz w:val="24"/>
          <w:szCs w:val="24"/>
        </w:rPr>
        <w:t xml:space="preserve"> el día 19 de octubre del 2022. En esta reunión, se verificó que todos los puntos s</w:t>
      </w:r>
      <w:r w:rsidR="610952CF" w:rsidRPr="00370733">
        <w:rPr>
          <w:rFonts w:ascii="Arial" w:eastAsia="Times New Roman" w:hAnsi="Arial" w:cs="Arial"/>
          <w:sz w:val="24"/>
          <w:szCs w:val="24"/>
        </w:rPr>
        <w:t xml:space="preserve">olicitados en el enunciado </w:t>
      </w:r>
      <w:r w:rsidR="473966DD" w:rsidRPr="00370733">
        <w:rPr>
          <w:rFonts w:ascii="Arial" w:eastAsia="Times New Roman" w:hAnsi="Arial" w:cs="Arial"/>
          <w:sz w:val="24"/>
          <w:szCs w:val="24"/>
        </w:rPr>
        <w:t xml:space="preserve">estén implementados y subidos al repositorio, con </w:t>
      </w:r>
      <w:r w:rsidR="00505EAC" w:rsidRPr="00370733">
        <w:rPr>
          <w:rFonts w:ascii="Arial" w:eastAsia="Times New Roman" w:hAnsi="Arial" w:cs="Arial"/>
          <w:sz w:val="24"/>
          <w:szCs w:val="24"/>
        </w:rPr>
        <w:t>enlace</w:t>
      </w:r>
      <w:r w:rsidR="473966DD" w:rsidRPr="00370733">
        <w:rPr>
          <w:rFonts w:ascii="Arial" w:eastAsia="Times New Roman" w:hAnsi="Arial" w:cs="Arial"/>
          <w:sz w:val="24"/>
          <w:szCs w:val="24"/>
        </w:rPr>
        <w:t xml:space="preserve"> en la wiki, con el fin de realizar la entrega pertinente en Bloque </w:t>
      </w:r>
      <w:r w:rsidR="25139A7F" w:rsidRPr="00370733">
        <w:rPr>
          <w:rFonts w:ascii="Arial" w:eastAsia="Times New Roman" w:hAnsi="Arial" w:cs="Arial"/>
          <w:sz w:val="24"/>
          <w:szCs w:val="24"/>
        </w:rPr>
        <w:t>Neón</w:t>
      </w:r>
      <w:r w:rsidR="473966DD" w:rsidRPr="00370733">
        <w:rPr>
          <w:rFonts w:ascii="Arial" w:eastAsia="Times New Roman" w:hAnsi="Arial" w:cs="Arial"/>
          <w:sz w:val="24"/>
          <w:szCs w:val="24"/>
        </w:rPr>
        <w:t>.</w:t>
      </w:r>
    </w:p>
    <w:p w14:paraId="28483305" w14:textId="719431A8" w:rsidR="00F21BE4" w:rsidRPr="00370733" w:rsidRDefault="00F21BE4" w:rsidP="00F21BE4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1" w:name="_Toc117090963"/>
      <w:r w:rsidRPr="00370733">
        <w:rPr>
          <w:rFonts w:ascii="Arial" w:hAnsi="Arial" w:cs="Arial"/>
        </w:rPr>
        <w:t>Comprensión del negocio y enfoque analítico</w:t>
      </w:r>
      <w:bookmarkEnd w:id="1"/>
    </w:p>
    <w:p w14:paraId="3E0346D8" w14:textId="77777777" w:rsidR="00F65D44" w:rsidRPr="00370733" w:rsidRDefault="00F65D44" w:rsidP="00F65D44">
      <w:pPr>
        <w:rPr>
          <w:rFonts w:ascii="Arial" w:hAnsi="Arial" w:cs="Arial"/>
        </w:rPr>
      </w:pPr>
    </w:p>
    <w:tbl>
      <w:tblPr>
        <w:tblStyle w:val="Tablaconcuadrcula"/>
        <w:tblW w:w="8550" w:type="dxa"/>
        <w:tblInd w:w="475" w:type="dxa"/>
        <w:tblLayout w:type="fixed"/>
        <w:tblLook w:val="06A0" w:firstRow="1" w:lastRow="0" w:firstColumn="1" w:lastColumn="0" w:noHBand="1" w:noVBand="1"/>
      </w:tblPr>
      <w:tblGrid>
        <w:gridCol w:w="3630"/>
        <w:gridCol w:w="4920"/>
      </w:tblGrid>
      <w:tr w:rsidR="7B4C54EC" w:rsidRPr="00370733" w14:paraId="56CB67A5" w14:textId="77777777" w:rsidTr="005B2057">
        <w:tc>
          <w:tcPr>
            <w:tcW w:w="3630" w:type="dxa"/>
          </w:tcPr>
          <w:p w14:paraId="4E8021A4" w14:textId="5BFEA970" w:rsidR="68574778" w:rsidRPr="00370733" w:rsidRDefault="68574778" w:rsidP="00F07A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733">
              <w:rPr>
                <w:rFonts w:ascii="Arial" w:hAnsi="Arial" w:cs="Arial"/>
                <w:sz w:val="24"/>
                <w:szCs w:val="24"/>
              </w:rPr>
              <w:t>Oportunidad/Problema Negocio</w:t>
            </w:r>
          </w:p>
        </w:tc>
        <w:tc>
          <w:tcPr>
            <w:tcW w:w="4920" w:type="dxa"/>
          </w:tcPr>
          <w:p w14:paraId="6C82EABE" w14:textId="587DE7AC" w:rsidR="7B4C54EC" w:rsidRPr="00370733" w:rsidRDefault="0D623659" w:rsidP="00F07A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733">
              <w:rPr>
                <w:rFonts w:ascii="Arial" w:hAnsi="Arial" w:cs="Arial"/>
                <w:sz w:val="24"/>
                <w:szCs w:val="24"/>
              </w:rPr>
              <w:t xml:space="preserve">La empresa quiere poder clasificar de una manera automatizada si una persona </w:t>
            </w:r>
            <w:r w:rsidR="766F68BA" w:rsidRPr="00370733">
              <w:rPr>
                <w:rFonts w:ascii="Arial" w:hAnsi="Arial" w:cs="Arial"/>
                <w:sz w:val="24"/>
                <w:szCs w:val="24"/>
              </w:rPr>
              <w:t xml:space="preserve">es suicida o no suicida en base </w:t>
            </w:r>
            <w:r w:rsidR="00DD4A27" w:rsidRPr="00370733">
              <w:rPr>
                <w:rFonts w:ascii="Arial" w:hAnsi="Arial" w:cs="Arial"/>
                <w:sz w:val="24"/>
                <w:szCs w:val="24"/>
              </w:rPr>
              <w:t xml:space="preserve">a los comentarios encontrados en </w:t>
            </w:r>
            <w:r w:rsidR="38E5F6CE" w:rsidRPr="00370733">
              <w:rPr>
                <w:rFonts w:ascii="Arial" w:eastAsia="Times New Roman" w:hAnsi="Arial" w:cs="Arial"/>
                <w:sz w:val="24"/>
                <w:szCs w:val="24"/>
              </w:rPr>
              <w:t xml:space="preserve">comunidades en </w:t>
            </w:r>
            <w:r w:rsidR="249C3520" w:rsidRPr="00370733">
              <w:rPr>
                <w:rFonts w:ascii="Arial" w:eastAsia="Times New Roman" w:hAnsi="Arial" w:cs="Arial"/>
                <w:sz w:val="24"/>
                <w:szCs w:val="24"/>
              </w:rPr>
              <w:t>Reddit</w:t>
            </w:r>
            <w:r w:rsidR="38E5F6CE" w:rsidRPr="00370733">
              <w:rPr>
                <w:rFonts w:ascii="Arial" w:eastAsia="Times New Roman" w:hAnsi="Arial" w:cs="Arial"/>
                <w:sz w:val="24"/>
                <w:szCs w:val="24"/>
              </w:rPr>
              <w:t xml:space="preserve"> que sufren de depresión o han intentado suicidarse</w:t>
            </w:r>
          </w:p>
        </w:tc>
      </w:tr>
      <w:tr w:rsidR="7B4C54EC" w:rsidRPr="00370733" w14:paraId="180059C9" w14:textId="77777777" w:rsidTr="005B2057">
        <w:tc>
          <w:tcPr>
            <w:tcW w:w="3630" w:type="dxa"/>
          </w:tcPr>
          <w:p w14:paraId="0BADB239" w14:textId="71E1ED1D" w:rsidR="7B4C54EC" w:rsidRPr="00370733" w:rsidRDefault="00B0132C" w:rsidP="00F07A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733">
              <w:rPr>
                <w:rFonts w:ascii="Arial" w:hAnsi="Arial" w:cs="Arial"/>
                <w:sz w:val="24"/>
                <w:szCs w:val="24"/>
              </w:rPr>
              <w:t>Enfoque analítico (Descripción del requerimiento desde el punto de vista de aprendizaje de máquina)</w:t>
            </w:r>
          </w:p>
        </w:tc>
        <w:tc>
          <w:tcPr>
            <w:tcW w:w="4920" w:type="dxa"/>
          </w:tcPr>
          <w:p w14:paraId="1670DF4E" w14:textId="6F0CF657" w:rsidR="7B4C54EC" w:rsidRPr="00370733" w:rsidRDefault="1922CE51" w:rsidP="00F07A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733">
              <w:rPr>
                <w:rFonts w:ascii="Arial" w:hAnsi="Arial" w:cs="Arial"/>
                <w:sz w:val="24"/>
                <w:szCs w:val="24"/>
              </w:rPr>
              <w:t xml:space="preserve">Lo que se le pide al algoritmo realizado es poder determinar si una persona es suicida o no a partir de un </w:t>
            </w:r>
            <w:r w:rsidR="30A6E0E9" w:rsidRPr="00370733">
              <w:rPr>
                <w:rFonts w:ascii="Arial" w:hAnsi="Arial" w:cs="Arial"/>
                <w:sz w:val="24"/>
                <w:szCs w:val="24"/>
              </w:rPr>
              <w:t xml:space="preserve">comentario que haga en un foro de Reddit. Para esto se entrena al algoritmo con comentarios etiquetados (suicidas o no suicidas) provenientes de </w:t>
            </w:r>
            <w:r w:rsidR="07770DC0" w:rsidRPr="00370733">
              <w:rPr>
                <w:rFonts w:ascii="Arial" w:hAnsi="Arial" w:cs="Arial"/>
                <w:sz w:val="24"/>
                <w:szCs w:val="24"/>
              </w:rPr>
              <w:t xml:space="preserve">una </w:t>
            </w:r>
            <w:r w:rsidR="07770DC0" w:rsidRPr="00370733">
              <w:rPr>
                <w:rFonts w:ascii="Arial" w:hAnsi="Arial" w:cs="Arial"/>
                <w:sz w:val="24"/>
                <w:szCs w:val="24"/>
              </w:rPr>
              <w:lastRenderedPageBreak/>
              <w:t xml:space="preserve">comunidad en Reddit de personas </w:t>
            </w:r>
            <w:r w:rsidR="07770DC0" w:rsidRPr="00370733">
              <w:rPr>
                <w:rFonts w:ascii="Arial" w:eastAsia="Times New Roman" w:hAnsi="Arial" w:cs="Arial"/>
                <w:sz w:val="24"/>
                <w:szCs w:val="24"/>
              </w:rPr>
              <w:t>que sufren de depresión o han intentado suicidarse</w:t>
            </w:r>
          </w:p>
        </w:tc>
      </w:tr>
      <w:tr w:rsidR="7B4C54EC" w:rsidRPr="00370733" w14:paraId="4188C51F" w14:textId="77777777" w:rsidTr="005B2057">
        <w:tc>
          <w:tcPr>
            <w:tcW w:w="3630" w:type="dxa"/>
          </w:tcPr>
          <w:p w14:paraId="797652C9" w14:textId="53C0FEB4" w:rsidR="7B4C54EC" w:rsidRPr="00370733" w:rsidRDefault="00713EF6" w:rsidP="00F07A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733">
              <w:rPr>
                <w:rFonts w:ascii="Arial" w:hAnsi="Arial" w:cs="Arial"/>
                <w:sz w:val="24"/>
                <w:szCs w:val="24"/>
              </w:rPr>
              <w:lastRenderedPageBreak/>
              <w:t>Organización y rol dentro de ella que se beneficia con la oportunidad definida</w:t>
            </w:r>
          </w:p>
        </w:tc>
        <w:tc>
          <w:tcPr>
            <w:tcW w:w="4920" w:type="dxa"/>
          </w:tcPr>
          <w:p w14:paraId="32F0E2BC" w14:textId="1099A9CD" w:rsidR="7B4C54EC" w:rsidRPr="00370733" w:rsidRDefault="3D7D3821" w:rsidP="002613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733">
              <w:rPr>
                <w:rFonts w:ascii="Arial" w:hAnsi="Arial" w:cs="Arial"/>
                <w:sz w:val="24"/>
                <w:szCs w:val="24"/>
              </w:rPr>
              <w:t xml:space="preserve">La organización </w:t>
            </w:r>
            <w:r w:rsidR="2BDC8263" w:rsidRPr="00370733"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r w:rsidR="6D7F7A88" w:rsidRPr="00370733">
              <w:rPr>
                <w:rFonts w:ascii="Arial" w:hAnsi="Arial" w:cs="Arial"/>
                <w:sz w:val="24"/>
                <w:szCs w:val="24"/>
                <w:lang w:val="en-US"/>
              </w:rPr>
              <w:t>Suicide Awareness Voices of Education</w:t>
            </w:r>
            <w:r w:rsidR="2BDC8263" w:rsidRPr="00370733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B84E6B" w:rsidRPr="00370733">
              <w:rPr>
                <w:rFonts w:ascii="Arial" w:hAnsi="Arial" w:cs="Arial"/>
                <w:sz w:val="24"/>
                <w:szCs w:val="24"/>
              </w:rPr>
              <w:t xml:space="preserve"> (SAVE)</w:t>
            </w:r>
            <w:r w:rsidRPr="00370733">
              <w:rPr>
                <w:rFonts w:ascii="Arial" w:hAnsi="Arial" w:cs="Arial"/>
                <w:sz w:val="24"/>
                <w:szCs w:val="24"/>
              </w:rPr>
              <w:t xml:space="preserve"> se beneficia del modelo y </w:t>
            </w:r>
            <w:r w:rsidR="02662092" w:rsidRPr="00370733">
              <w:rPr>
                <w:rFonts w:ascii="Arial" w:hAnsi="Arial" w:cs="Arial"/>
                <w:sz w:val="24"/>
                <w:szCs w:val="24"/>
              </w:rPr>
              <w:t xml:space="preserve">de la </w:t>
            </w:r>
            <w:r w:rsidR="3BDB456B" w:rsidRPr="00370733">
              <w:rPr>
                <w:rFonts w:ascii="Arial" w:hAnsi="Arial" w:cs="Arial"/>
                <w:sz w:val="24"/>
                <w:szCs w:val="24"/>
              </w:rPr>
              <w:t>automatización</w:t>
            </w:r>
            <w:r w:rsidR="02662092" w:rsidRPr="00370733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A1D4EA8" w:rsidRPr="00370733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D3632AF" w:rsidRPr="00370733">
              <w:rPr>
                <w:rFonts w:ascii="Arial" w:hAnsi="Arial" w:cs="Arial"/>
                <w:sz w:val="24"/>
                <w:szCs w:val="24"/>
              </w:rPr>
              <w:t>clasificación</w:t>
            </w:r>
            <w:r w:rsidR="0A1D4EA8" w:rsidRPr="00370733">
              <w:rPr>
                <w:rFonts w:ascii="Arial" w:hAnsi="Arial" w:cs="Arial"/>
                <w:sz w:val="24"/>
                <w:szCs w:val="24"/>
              </w:rPr>
              <w:t xml:space="preserve"> que este genera </w:t>
            </w:r>
            <w:r w:rsidR="10355510" w:rsidRPr="00370733">
              <w:rPr>
                <w:rFonts w:ascii="Arial" w:hAnsi="Arial" w:cs="Arial"/>
                <w:sz w:val="24"/>
                <w:szCs w:val="24"/>
              </w:rPr>
              <w:t>ya que</w:t>
            </w:r>
            <w:r w:rsidR="0A1D4EA8" w:rsidRPr="003707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10355510" w:rsidRPr="00370733">
              <w:rPr>
                <w:rFonts w:ascii="Arial" w:hAnsi="Arial" w:cs="Arial"/>
                <w:sz w:val="24"/>
                <w:szCs w:val="24"/>
              </w:rPr>
              <w:t xml:space="preserve">ayuda </w:t>
            </w:r>
            <w:r w:rsidR="0A1D4EA8" w:rsidRPr="00370733">
              <w:rPr>
                <w:rFonts w:ascii="Arial" w:hAnsi="Arial" w:cs="Arial"/>
                <w:sz w:val="24"/>
                <w:szCs w:val="24"/>
              </w:rPr>
              <w:t xml:space="preserve">a determinar de una manera más </w:t>
            </w:r>
            <w:r w:rsidR="138A8DE2" w:rsidRPr="00370733">
              <w:rPr>
                <w:rFonts w:ascii="Arial" w:hAnsi="Arial" w:cs="Arial"/>
                <w:sz w:val="24"/>
                <w:szCs w:val="24"/>
              </w:rPr>
              <w:t>rápida</w:t>
            </w:r>
            <w:r w:rsidR="0A1D4EA8" w:rsidRPr="00370733">
              <w:rPr>
                <w:rFonts w:ascii="Arial" w:hAnsi="Arial" w:cs="Arial"/>
                <w:sz w:val="24"/>
                <w:szCs w:val="24"/>
              </w:rPr>
              <w:t xml:space="preserve"> las personas que tienden a </w:t>
            </w:r>
            <w:r w:rsidR="7DEE15A7" w:rsidRPr="00370733">
              <w:rPr>
                <w:rFonts w:ascii="Arial" w:hAnsi="Arial" w:cs="Arial"/>
                <w:sz w:val="24"/>
                <w:szCs w:val="24"/>
              </w:rPr>
              <w:t>ser suicida</w:t>
            </w:r>
            <w:r w:rsidR="2EC58F1E" w:rsidRPr="00370733">
              <w:rPr>
                <w:rFonts w:ascii="Arial" w:hAnsi="Arial" w:cs="Arial"/>
                <w:sz w:val="24"/>
                <w:szCs w:val="24"/>
              </w:rPr>
              <w:t>s y de esta manera poder actuar con tiempo y lograr salvar más vidas</w:t>
            </w:r>
            <w:r w:rsidR="529E3BBD" w:rsidRPr="00370733">
              <w:rPr>
                <w:rFonts w:ascii="Arial" w:hAnsi="Arial" w:cs="Arial"/>
                <w:sz w:val="24"/>
                <w:szCs w:val="24"/>
              </w:rPr>
              <w:t>. Cuando el modelo se implementé ayuda</w:t>
            </w:r>
            <w:r w:rsidR="6AB95036" w:rsidRPr="00370733">
              <w:rPr>
                <w:rFonts w:ascii="Arial" w:hAnsi="Arial" w:cs="Arial"/>
                <w:sz w:val="24"/>
                <w:szCs w:val="24"/>
              </w:rPr>
              <w:t>rá</w:t>
            </w:r>
            <w:r w:rsidR="529E3BBD" w:rsidRPr="00370733">
              <w:rPr>
                <w:rFonts w:ascii="Arial" w:hAnsi="Arial" w:cs="Arial"/>
                <w:sz w:val="24"/>
                <w:szCs w:val="24"/>
              </w:rPr>
              <w:t xml:space="preserve"> a que las </w:t>
            </w:r>
            <w:r w:rsidR="29744B0E" w:rsidRPr="00370733">
              <w:rPr>
                <w:rFonts w:ascii="Arial" w:hAnsi="Arial" w:cs="Arial"/>
                <w:sz w:val="24"/>
                <w:szCs w:val="24"/>
              </w:rPr>
              <w:t>“</w:t>
            </w:r>
            <w:r w:rsidR="529E3BBD" w:rsidRPr="00370733">
              <w:rPr>
                <w:rFonts w:ascii="Arial" w:hAnsi="Arial" w:cs="Arial"/>
                <w:sz w:val="24"/>
                <w:szCs w:val="24"/>
                <w:lang w:val="en-US"/>
              </w:rPr>
              <w:t>hotlines</w:t>
            </w:r>
            <w:r w:rsidR="3380E394" w:rsidRPr="00370733">
              <w:rPr>
                <w:rFonts w:ascii="Arial" w:hAnsi="Arial" w:cs="Arial"/>
                <w:sz w:val="24"/>
                <w:szCs w:val="24"/>
              </w:rPr>
              <w:t>”</w:t>
            </w:r>
            <w:r w:rsidR="529E3BBD" w:rsidRPr="00370733">
              <w:rPr>
                <w:rFonts w:ascii="Arial" w:hAnsi="Arial" w:cs="Arial"/>
                <w:sz w:val="24"/>
                <w:szCs w:val="24"/>
              </w:rPr>
              <w:t xml:space="preserve"> sean menos concurridas</w:t>
            </w:r>
            <w:r w:rsidR="6DB87297" w:rsidRPr="00370733">
              <w:rPr>
                <w:rFonts w:ascii="Arial" w:hAnsi="Arial" w:cs="Arial"/>
                <w:sz w:val="24"/>
                <w:szCs w:val="24"/>
              </w:rPr>
              <w:t>,</w:t>
            </w:r>
            <w:r w:rsidR="56DCCA0C" w:rsidRPr="003707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29E641FF" w:rsidRPr="00370733">
              <w:rPr>
                <w:rFonts w:ascii="Arial" w:hAnsi="Arial" w:cs="Arial"/>
                <w:sz w:val="24"/>
                <w:szCs w:val="24"/>
              </w:rPr>
              <w:t xml:space="preserve">porque se va a ayudar a más personas suicidas antes de que estas decidan que su </w:t>
            </w:r>
            <w:r w:rsidR="57700918" w:rsidRPr="00370733">
              <w:rPr>
                <w:rFonts w:ascii="Arial" w:hAnsi="Arial" w:cs="Arial"/>
                <w:sz w:val="24"/>
                <w:szCs w:val="24"/>
              </w:rPr>
              <w:t>situación</w:t>
            </w:r>
            <w:r w:rsidR="29E641FF" w:rsidRPr="00370733">
              <w:rPr>
                <w:rFonts w:ascii="Arial" w:hAnsi="Arial" w:cs="Arial"/>
                <w:sz w:val="24"/>
                <w:szCs w:val="24"/>
              </w:rPr>
              <w:t xml:space="preserve"> es </w:t>
            </w:r>
            <w:r w:rsidR="0422B5E6" w:rsidRPr="00370733">
              <w:rPr>
                <w:rFonts w:ascii="Arial" w:hAnsi="Arial" w:cs="Arial"/>
                <w:sz w:val="24"/>
                <w:szCs w:val="24"/>
              </w:rPr>
              <w:t>crítica</w:t>
            </w:r>
            <w:r w:rsidR="29E641FF" w:rsidRPr="003707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3CAE8542" w:rsidRPr="00370733">
              <w:rPr>
                <w:rFonts w:ascii="Arial" w:hAnsi="Arial" w:cs="Arial"/>
                <w:sz w:val="24"/>
                <w:szCs w:val="24"/>
              </w:rPr>
              <w:t xml:space="preserve">y necesiten llamar a esta </w:t>
            </w:r>
            <w:r w:rsidR="005B2057" w:rsidRPr="00370733">
              <w:rPr>
                <w:rFonts w:ascii="Arial" w:hAnsi="Arial" w:cs="Arial"/>
                <w:sz w:val="24"/>
                <w:szCs w:val="24"/>
              </w:rPr>
              <w:t>línea</w:t>
            </w:r>
            <w:r w:rsidR="3CAE8542" w:rsidRPr="00370733">
              <w:rPr>
                <w:rFonts w:ascii="Arial" w:hAnsi="Arial" w:cs="Arial"/>
                <w:sz w:val="24"/>
                <w:szCs w:val="24"/>
              </w:rPr>
              <w:t>.</w:t>
            </w:r>
            <w:r w:rsidR="176BFD04" w:rsidRPr="0037073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7B4C54EC" w:rsidRPr="00370733" w14:paraId="5D08B609" w14:textId="77777777" w:rsidTr="005B2057">
        <w:tc>
          <w:tcPr>
            <w:tcW w:w="3630" w:type="dxa"/>
          </w:tcPr>
          <w:p w14:paraId="6DD0EF4C" w14:textId="68A3B342" w:rsidR="7B4C54EC" w:rsidRPr="00370733" w:rsidRDefault="00A56819" w:rsidP="00F07A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0733">
              <w:rPr>
                <w:rFonts w:ascii="Arial" w:hAnsi="Arial" w:cs="Arial"/>
                <w:sz w:val="24"/>
                <w:szCs w:val="24"/>
              </w:rPr>
              <w:t>Técnicas y algoritmos a utilizar</w:t>
            </w:r>
            <w:proofErr w:type="gramEnd"/>
          </w:p>
        </w:tc>
        <w:tc>
          <w:tcPr>
            <w:tcW w:w="4920" w:type="dxa"/>
          </w:tcPr>
          <w:p w14:paraId="389202CF" w14:textId="479E9663" w:rsidR="7B4C54EC" w:rsidRPr="00370733" w:rsidRDefault="03189607" w:rsidP="002613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733">
              <w:rPr>
                <w:rFonts w:ascii="Arial" w:hAnsi="Arial" w:cs="Arial"/>
                <w:sz w:val="24"/>
                <w:szCs w:val="24"/>
              </w:rPr>
              <w:t>Para obtener un modelo que logre clasificar a las personas suicidas a partir de textos se va a implem</w:t>
            </w:r>
            <w:r w:rsidR="750FE4ED" w:rsidRPr="00370733">
              <w:rPr>
                <w:rFonts w:ascii="Arial" w:hAnsi="Arial" w:cs="Arial"/>
                <w:sz w:val="24"/>
                <w:szCs w:val="24"/>
              </w:rPr>
              <w:t xml:space="preserve">entar tres modelos de </w:t>
            </w:r>
            <w:r w:rsidR="00E11876" w:rsidRPr="00370733">
              <w:rPr>
                <w:rFonts w:ascii="Arial" w:hAnsi="Arial" w:cs="Arial"/>
                <w:sz w:val="24"/>
                <w:szCs w:val="24"/>
              </w:rPr>
              <w:t>análisis</w:t>
            </w:r>
            <w:r w:rsidR="750FE4ED" w:rsidRPr="00370733">
              <w:rPr>
                <w:rFonts w:ascii="Arial" w:hAnsi="Arial" w:cs="Arial"/>
                <w:sz w:val="24"/>
                <w:szCs w:val="24"/>
              </w:rPr>
              <w:t xml:space="preserve"> de texto con su respectiva limpieza de datos para un mejor resultado. En la limpieza de datos se va a tokenizar y eliminar caracteres de </w:t>
            </w:r>
            <w:r w:rsidR="00E11876" w:rsidRPr="00370733">
              <w:rPr>
                <w:rFonts w:ascii="Arial" w:hAnsi="Arial" w:cs="Arial"/>
                <w:sz w:val="24"/>
                <w:szCs w:val="24"/>
              </w:rPr>
              <w:t>puntuación</w:t>
            </w:r>
            <w:r w:rsidR="22922592" w:rsidRPr="00370733">
              <w:rPr>
                <w:rFonts w:ascii="Arial" w:hAnsi="Arial" w:cs="Arial"/>
                <w:sz w:val="24"/>
                <w:szCs w:val="24"/>
              </w:rPr>
              <w:t xml:space="preserve">, caracteres especiales y volver las letras todas a </w:t>
            </w:r>
            <w:r w:rsidR="00E11876" w:rsidRPr="00370733">
              <w:rPr>
                <w:rFonts w:ascii="Arial" w:hAnsi="Arial" w:cs="Arial"/>
                <w:sz w:val="24"/>
                <w:szCs w:val="24"/>
              </w:rPr>
              <w:t>minúscula</w:t>
            </w:r>
            <w:r w:rsidR="22922592" w:rsidRPr="00370733">
              <w:rPr>
                <w:rFonts w:ascii="Arial" w:hAnsi="Arial" w:cs="Arial"/>
                <w:sz w:val="24"/>
                <w:szCs w:val="24"/>
              </w:rPr>
              <w:t xml:space="preserve">. Los modelos que se van a utilizar son LinearSVC, Naive Bayers y SGD </w:t>
            </w:r>
            <w:r w:rsidR="612C5607" w:rsidRPr="00370733">
              <w:rPr>
                <w:rFonts w:ascii="Arial" w:hAnsi="Arial" w:cs="Arial"/>
                <w:sz w:val="24"/>
                <w:szCs w:val="24"/>
              </w:rPr>
              <w:t>Classification.</w:t>
            </w:r>
          </w:p>
        </w:tc>
      </w:tr>
    </w:tbl>
    <w:p w14:paraId="0A46A0EB" w14:textId="38ABE27B" w:rsidR="00F21BE4" w:rsidRPr="00370733" w:rsidRDefault="00F21BE4" w:rsidP="005A053E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2" w:name="_Toc117090964"/>
      <w:r w:rsidRPr="00370733">
        <w:rPr>
          <w:rFonts w:ascii="Arial" w:hAnsi="Arial" w:cs="Arial"/>
        </w:rPr>
        <w:t>Entendimiento y preparación de los datos</w:t>
      </w:r>
      <w:bookmarkEnd w:id="2"/>
    </w:p>
    <w:p w14:paraId="1D5926C3" w14:textId="66B36CE7" w:rsidR="3A3376E8" w:rsidRPr="00370733" w:rsidRDefault="3A3376E8" w:rsidP="002613CF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4B62D733" w14:textId="48020ADA" w:rsidR="3AE7C613" w:rsidRPr="00370733" w:rsidRDefault="3AE7C613" w:rsidP="002613CF">
      <w:pP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Los datos que nos brinda la organización para generar el modelo es un csv </w:t>
      </w:r>
      <w:r w:rsidR="6DB27948" w:rsidRPr="00370733">
        <w:rPr>
          <w:rFonts w:ascii="Arial" w:eastAsia="Times New Roman" w:hAnsi="Arial" w:cs="Arial"/>
          <w:sz w:val="24"/>
          <w:szCs w:val="24"/>
        </w:rPr>
        <w:t xml:space="preserve">con tres columnas y 195.700 registros. La primera columna hace referencia al </w:t>
      </w:r>
      <w:r w:rsidR="778F9099" w:rsidRPr="00370733">
        <w:rPr>
          <w:rFonts w:ascii="Arial" w:eastAsia="Times New Roman" w:hAnsi="Arial" w:cs="Arial"/>
          <w:sz w:val="24"/>
          <w:szCs w:val="24"/>
        </w:rPr>
        <w:t xml:space="preserve">número asociado al texto que no nos interesa para hacer nuestro modelo ya que no aporta </w:t>
      </w:r>
      <w:r w:rsidR="32C25EC8" w:rsidRPr="00370733">
        <w:rPr>
          <w:rFonts w:ascii="Arial" w:eastAsia="Times New Roman" w:hAnsi="Arial" w:cs="Arial"/>
          <w:sz w:val="24"/>
          <w:szCs w:val="24"/>
        </w:rPr>
        <w:t>información</w:t>
      </w:r>
      <w:r w:rsidR="778F9099" w:rsidRPr="00370733">
        <w:rPr>
          <w:rFonts w:ascii="Arial" w:eastAsia="Times New Roman" w:hAnsi="Arial" w:cs="Arial"/>
          <w:sz w:val="24"/>
          <w:szCs w:val="24"/>
        </w:rPr>
        <w:t xml:space="preserve"> relevante. La segunda columna (Text) hace referencia al comentario hecho por una persona en la comunidad de Reddit. Finalmente, la </w:t>
      </w:r>
      <w:r w:rsidR="3D5D9B79" w:rsidRPr="00370733">
        <w:rPr>
          <w:rFonts w:ascii="Arial" w:eastAsia="Times New Roman" w:hAnsi="Arial" w:cs="Arial"/>
          <w:sz w:val="24"/>
          <w:szCs w:val="24"/>
        </w:rPr>
        <w:t>última</w:t>
      </w:r>
      <w:r w:rsidR="778F9099" w:rsidRPr="00370733">
        <w:rPr>
          <w:rFonts w:ascii="Arial" w:eastAsia="Times New Roman" w:hAnsi="Arial" w:cs="Arial"/>
          <w:sz w:val="24"/>
          <w:szCs w:val="24"/>
        </w:rPr>
        <w:t xml:space="preserve"> columna (class) asoci</w:t>
      </w:r>
      <w:r w:rsidR="69B576C4" w:rsidRPr="00370733">
        <w:rPr>
          <w:rFonts w:ascii="Arial" w:eastAsia="Times New Roman" w:hAnsi="Arial" w:cs="Arial"/>
          <w:sz w:val="24"/>
          <w:szCs w:val="24"/>
        </w:rPr>
        <w:t xml:space="preserve">a el comentario de Reddit a </w:t>
      </w:r>
      <w:r w:rsidR="4441D0A4" w:rsidRPr="00370733">
        <w:rPr>
          <w:rFonts w:ascii="Arial" w:eastAsia="Times New Roman" w:hAnsi="Arial" w:cs="Arial"/>
          <w:sz w:val="24"/>
          <w:szCs w:val="24"/>
        </w:rPr>
        <w:t>dos etiquetas, non-suicide y suicide, haciendo referenc</w:t>
      </w:r>
      <w:r w:rsidR="410E2118" w:rsidRPr="00370733">
        <w:rPr>
          <w:rFonts w:ascii="Arial" w:eastAsia="Times New Roman" w:hAnsi="Arial" w:cs="Arial"/>
          <w:sz w:val="24"/>
          <w:szCs w:val="24"/>
        </w:rPr>
        <w:t xml:space="preserve">ia </w:t>
      </w:r>
      <w:r w:rsidR="381835E5" w:rsidRPr="00370733">
        <w:rPr>
          <w:rFonts w:ascii="Arial" w:eastAsia="Times New Roman" w:hAnsi="Arial" w:cs="Arial"/>
          <w:sz w:val="24"/>
          <w:szCs w:val="24"/>
        </w:rPr>
        <w:t>a si</w:t>
      </w:r>
      <w:r w:rsidR="410E2118" w:rsidRPr="00370733">
        <w:rPr>
          <w:rFonts w:ascii="Arial" w:eastAsia="Times New Roman" w:hAnsi="Arial" w:cs="Arial"/>
          <w:sz w:val="24"/>
          <w:szCs w:val="24"/>
        </w:rPr>
        <w:t xml:space="preserve"> el comentario demuestra </w:t>
      </w:r>
      <w:r w:rsidR="12625B1C" w:rsidRPr="00370733">
        <w:rPr>
          <w:rFonts w:ascii="Arial" w:eastAsia="Times New Roman" w:hAnsi="Arial" w:cs="Arial"/>
          <w:sz w:val="24"/>
          <w:szCs w:val="24"/>
        </w:rPr>
        <w:t>o no</w:t>
      </w:r>
      <w:r w:rsidR="00BA02B3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410E2118" w:rsidRPr="00370733">
        <w:rPr>
          <w:rFonts w:ascii="Arial" w:eastAsia="Times New Roman" w:hAnsi="Arial" w:cs="Arial"/>
          <w:sz w:val="24"/>
          <w:szCs w:val="24"/>
        </w:rPr>
        <w:t>comportamientos o intenciones suicidas.</w:t>
      </w:r>
    </w:p>
    <w:p w14:paraId="0F8F0E0E" w14:textId="2C558763" w:rsidR="27FC437D" w:rsidRPr="00370733" w:rsidRDefault="27FC437D" w:rsidP="706F4520">
      <w:pP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Al revisar la calidad de estos datos nos encontramos con que </w:t>
      </w:r>
      <w:r w:rsidR="30BB8A62" w:rsidRPr="00370733">
        <w:rPr>
          <w:rFonts w:ascii="Arial" w:eastAsia="Times New Roman" w:hAnsi="Arial" w:cs="Arial"/>
          <w:sz w:val="24"/>
          <w:szCs w:val="24"/>
        </w:rPr>
        <w:t>ningún</w:t>
      </w:r>
      <w:r w:rsidRPr="00370733">
        <w:rPr>
          <w:rFonts w:ascii="Arial" w:eastAsia="Times New Roman" w:hAnsi="Arial" w:cs="Arial"/>
          <w:sz w:val="24"/>
          <w:szCs w:val="24"/>
        </w:rPr>
        <w:t xml:space="preserve"> registro es nulo, por lo tanto</w:t>
      </w:r>
      <w:r w:rsidR="587DA682" w:rsidRPr="00370733">
        <w:rPr>
          <w:rFonts w:ascii="Arial" w:eastAsia="Times New Roman" w:hAnsi="Arial" w:cs="Arial"/>
          <w:sz w:val="24"/>
          <w:szCs w:val="24"/>
        </w:rPr>
        <w:t>,</w:t>
      </w:r>
      <w:r w:rsidRPr="00370733">
        <w:rPr>
          <w:rFonts w:ascii="Arial" w:eastAsia="Times New Roman" w:hAnsi="Arial" w:cs="Arial"/>
          <w:sz w:val="24"/>
          <w:szCs w:val="24"/>
        </w:rPr>
        <w:t xml:space="preserve"> no es necesario </w:t>
      </w:r>
      <w:r w:rsidR="254D0929" w:rsidRPr="00370733">
        <w:rPr>
          <w:rFonts w:ascii="Arial" w:eastAsia="Times New Roman" w:hAnsi="Arial" w:cs="Arial"/>
          <w:sz w:val="24"/>
          <w:szCs w:val="24"/>
        </w:rPr>
        <w:t>hacer ajus</w:t>
      </w:r>
      <w:r w:rsidRPr="00370733">
        <w:rPr>
          <w:rFonts w:ascii="Arial" w:eastAsia="Times New Roman" w:hAnsi="Arial" w:cs="Arial"/>
          <w:sz w:val="24"/>
          <w:szCs w:val="24"/>
        </w:rPr>
        <w:t>t</w:t>
      </w:r>
      <w:r w:rsidR="254D0929" w:rsidRPr="00370733">
        <w:rPr>
          <w:rFonts w:ascii="Arial" w:eastAsia="Times New Roman" w:hAnsi="Arial" w:cs="Arial"/>
          <w:sz w:val="24"/>
          <w:szCs w:val="24"/>
        </w:rPr>
        <w:t xml:space="preserve">es ni eliminar registros nulos. </w:t>
      </w:r>
      <w:r w:rsidR="367D3252" w:rsidRPr="00370733">
        <w:rPr>
          <w:rFonts w:ascii="Arial" w:eastAsia="Times New Roman" w:hAnsi="Arial" w:cs="Arial"/>
          <w:sz w:val="24"/>
          <w:szCs w:val="24"/>
        </w:rPr>
        <w:t>También</w:t>
      </w:r>
      <w:r w:rsidR="3AEC2B35" w:rsidRPr="00370733">
        <w:rPr>
          <w:rFonts w:ascii="Arial" w:eastAsia="Times New Roman" w:hAnsi="Arial" w:cs="Arial"/>
          <w:sz w:val="24"/>
          <w:szCs w:val="24"/>
        </w:rPr>
        <w:t xml:space="preserve"> al revisar la cantidad de etiquetas de cada clase observamos que </w:t>
      </w:r>
      <w:r w:rsidR="43C58A6F" w:rsidRPr="00370733">
        <w:rPr>
          <w:rFonts w:ascii="Arial" w:eastAsia="Times New Roman" w:hAnsi="Arial" w:cs="Arial"/>
          <w:sz w:val="24"/>
          <w:szCs w:val="24"/>
        </w:rPr>
        <w:t xml:space="preserve">el </w:t>
      </w:r>
      <w:r w:rsidR="0F7A96AC" w:rsidRPr="00370733">
        <w:rPr>
          <w:rFonts w:ascii="Arial" w:eastAsia="Times New Roman" w:hAnsi="Arial" w:cs="Arial"/>
          <w:sz w:val="24"/>
          <w:szCs w:val="24"/>
        </w:rPr>
        <w:t>número</w:t>
      </w:r>
      <w:r w:rsidR="43C58A6F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3AEC2B35" w:rsidRPr="00370733">
        <w:rPr>
          <w:rFonts w:ascii="Arial" w:eastAsia="Times New Roman" w:hAnsi="Arial" w:cs="Arial"/>
          <w:sz w:val="24"/>
          <w:szCs w:val="24"/>
        </w:rPr>
        <w:t>de textos etique</w:t>
      </w:r>
      <w:r w:rsidR="2423FA07" w:rsidRPr="00370733">
        <w:rPr>
          <w:rFonts w:ascii="Arial" w:eastAsia="Times New Roman" w:hAnsi="Arial" w:cs="Arial"/>
          <w:sz w:val="24"/>
          <w:szCs w:val="24"/>
        </w:rPr>
        <w:t xml:space="preserve">tados como ‘non-suicide’ </w:t>
      </w:r>
      <w:r w:rsidR="236586C3" w:rsidRPr="00370733">
        <w:rPr>
          <w:rFonts w:ascii="Arial" w:eastAsia="Times New Roman" w:hAnsi="Arial" w:cs="Arial"/>
          <w:sz w:val="24"/>
          <w:szCs w:val="24"/>
        </w:rPr>
        <w:t xml:space="preserve">es de </w:t>
      </w:r>
      <w:r w:rsidR="2423FA07" w:rsidRPr="00370733">
        <w:rPr>
          <w:rFonts w:ascii="Arial" w:eastAsia="Times New Roman" w:hAnsi="Arial" w:cs="Arial"/>
          <w:sz w:val="24"/>
          <w:szCs w:val="24"/>
        </w:rPr>
        <w:t>110165</w:t>
      </w:r>
      <w:r w:rsidR="46B79CCA" w:rsidRPr="00370733">
        <w:rPr>
          <w:rFonts w:ascii="Arial" w:eastAsia="Times New Roman" w:hAnsi="Arial" w:cs="Arial"/>
          <w:sz w:val="24"/>
          <w:szCs w:val="24"/>
        </w:rPr>
        <w:t xml:space="preserve">, y los etiquetados con </w:t>
      </w:r>
      <w:r w:rsidR="314FC62B" w:rsidRPr="00370733">
        <w:rPr>
          <w:rFonts w:ascii="Arial" w:eastAsia="Times New Roman" w:hAnsi="Arial" w:cs="Arial"/>
          <w:sz w:val="24"/>
          <w:szCs w:val="24"/>
        </w:rPr>
        <w:t>‘suicide’ son</w:t>
      </w:r>
      <w:r w:rsidR="46B79CCA" w:rsidRPr="00370733">
        <w:rPr>
          <w:rFonts w:ascii="Arial" w:eastAsia="Times New Roman" w:hAnsi="Arial" w:cs="Arial"/>
          <w:sz w:val="24"/>
          <w:szCs w:val="24"/>
        </w:rPr>
        <w:t xml:space="preserve"> 85535</w:t>
      </w:r>
      <w:r w:rsidR="42A26C1A" w:rsidRPr="00370733">
        <w:rPr>
          <w:rFonts w:ascii="Arial" w:eastAsia="Times New Roman" w:hAnsi="Arial" w:cs="Arial"/>
          <w:sz w:val="24"/>
          <w:szCs w:val="24"/>
        </w:rPr>
        <w:t>.</w:t>
      </w:r>
      <w:r w:rsidR="561EC2BA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1C41B7BF" w:rsidRPr="00370733">
        <w:rPr>
          <w:rFonts w:ascii="Arial" w:eastAsia="Times New Roman" w:hAnsi="Arial" w:cs="Arial"/>
          <w:sz w:val="24"/>
          <w:szCs w:val="24"/>
        </w:rPr>
        <w:t>Pese a que los datos tienden a tener más registros con textos con tendencias no suicidas</w:t>
      </w:r>
      <w:r w:rsidR="6AFDA79A" w:rsidRPr="00370733">
        <w:rPr>
          <w:rFonts w:ascii="Arial" w:eastAsia="Times New Roman" w:hAnsi="Arial" w:cs="Arial"/>
          <w:sz w:val="24"/>
          <w:szCs w:val="24"/>
        </w:rPr>
        <w:t>, la cantidad de etiquetas suicidas esta medianamente balanceada con la otra clase, por ende</w:t>
      </w:r>
      <w:r w:rsidR="1189EF15" w:rsidRPr="00370733">
        <w:rPr>
          <w:rFonts w:ascii="Arial" w:eastAsia="Times New Roman" w:hAnsi="Arial" w:cs="Arial"/>
          <w:sz w:val="24"/>
          <w:szCs w:val="24"/>
        </w:rPr>
        <w:t>,</w:t>
      </w:r>
      <w:r w:rsidR="6AFDA79A" w:rsidRPr="00370733">
        <w:rPr>
          <w:rFonts w:ascii="Arial" w:eastAsia="Times New Roman" w:hAnsi="Arial" w:cs="Arial"/>
          <w:sz w:val="24"/>
          <w:szCs w:val="24"/>
        </w:rPr>
        <w:t xml:space="preserve"> no es necesario generar registros con</w:t>
      </w:r>
      <w:r w:rsidR="2574DF2C" w:rsidRPr="00370733">
        <w:rPr>
          <w:rFonts w:ascii="Arial" w:eastAsia="Times New Roman" w:hAnsi="Arial" w:cs="Arial"/>
          <w:sz w:val="24"/>
          <w:szCs w:val="24"/>
        </w:rPr>
        <w:t xml:space="preserve"> SMOTE.</w:t>
      </w:r>
    </w:p>
    <w:p w14:paraId="4098BACA" w14:textId="2A007890" w:rsidR="27FC437D" w:rsidRPr="00370733" w:rsidRDefault="254D0929" w:rsidP="002613CF">
      <w:pP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Sin embargo, se encontró que en la columna textos hay varios comentarios que cuentan con caracteres especiales como enter, signos de </w:t>
      </w:r>
      <w:r w:rsidR="4C22A74D" w:rsidRPr="00370733">
        <w:rPr>
          <w:rFonts w:ascii="Arial" w:eastAsia="Times New Roman" w:hAnsi="Arial" w:cs="Arial"/>
          <w:sz w:val="24"/>
          <w:szCs w:val="24"/>
        </w:rPr>
        <w:t>puntuación y</w:t>
      </w:r>
      <w:r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Pr="00370733">
        <w:rPr>
          <w:rFonts w:ascii="Arial" w:eastAsia="Times New Roman" w:hAnsi="Arial" w:cs="Arial"/>
          <w:sz w:val="24"/>
          <w:szCs w:val="24"/>
        </w:rPr>
        <w:lastRenderedPageBreak/>
        <w:t>espa</w:t>
      </w:r>
      <w:r w:rsidR="2404A807" w:rsidRPr="00370733">
        <w:rPr>
          <w:rFonts w:ascii="Arial" w:eastAsia="Times New Roman" w:hAnsi="Arial" w:cs="Arial"/>
          <w:sz w:val="24"/>
          <w:szCs w:val="24"/>
        </w:rPr>
        <w:t>cios</w:t>
      </w:r>
      <w:r w:rsidR="4DFC7E31" w:rsidRPr="00370733">
        <w:rPr>
          <w:rFonts w:ascii="Arial" w:eastAsia="Times New Roman" w:hAnsi="Arial" w:cs="Arial"/>
          <w:sz w:val="24"/>
          <w:szCs w:val="24"/>
        </w:rPr>
        <w:t>. Para esto se decidió hacer una limpieza de esta columna eliminando todos estos caracteres especiales y de paso convirtiendo</w:t>
      </w:r>
      <w:r w:rsidR="425DD74D" w:rsidRPr="00370733">
        <w:rPr>
          <w:rFonts w:ascii="Arial" w:eastAsia="Times New Roman" w:hAnsi="Arial" w:cs="Arial"/>
          <w:sz w:val="24"/>
          <w:szCs w:val="24"/>
        </w:rPr>
        <w:t xml:space="preserve"> todas las letras a </w:t>
      </w:r>
      <w:r w:rsidR="2AC26197" w:rsidRPr="00370733">
        <w:rPr>
          <w:rFonts w:ascii="Arial" w:eastAsia="Times New Roman" w:hAnsi="Arial" w:cs="Arial"/>
          <w:sz w:val="24"/>
          <w:szCs w:val="24"/>
        </w:rPr>
        <w:t>minúscula</w:t>
      </w:r>
      <w:r w:rsidR="425DD74D" w:rsidRPr="00370733">
        <w:rPr>
          <w:rFonts w:ascii="Arial" w:eastAsia="Times New Roman" w:hAnsi="Arial" w:cs="Arial"/>
          <w:sz w:val="24"/>
          <w:szCs w:val="24"/>
        </w:rPr>
        <w:t xml:space="preserve"> con el fin de homogenizar el texto y que el algoritmo no clasifique </w:t>
      </w:r>
      <w:r w:rsidR="7239D22D" w:rsidRPr="00370733">
        <w:rPr>
          <w:rFonts w:ascii="Arial" w:eastAsia="Times New Roman" w:hAnsi="Arial" w:cs="Arial"/>
          <w:sz w:val="24"/>
          <w:szCs w:val="24"/>
        </w:rPr>
        <w:t>erróneamente</w:t>
      </w:r>
      <w:r w:rsidR="425DD74D" w:rsidRPr="00370733">
        <w:rPr>
          <w:rFonts w:ascii="Arial" w:eastAsia="Times New Roman" w:hAnsi="Arial" w:cs="Arial"/>
          <w:sz w:val="24"/>
          <w:szCs w:val="24"/>
        </w:rPr>
        <w:t xml:space="preserve"> palabras con significado igual por un mal entrenamiento con palabras minúsculas y </w:t>
      </w:r>
      <w:r w:rsidR="2B95A61F" w:rsidRPr="00370733">
        <w:rPr>
          <w:rFonts w:ascii="Arial" w:eastAsia="Times New Roman" w:hAnsi="Arial" w:cs="Arial"/>
          <w:sz w:val="24"/>
          <w:szCs w:val="24"/>
        </w:rPr>
        <w:t>mayúsculas</w:t>
      </w:r>
      <w:r w:rsidR="00D06228" w:rsidRPr="00370733">
        <w:rPr>
          <w:rFonts w:ascii="Arial" w:eastAsia="Times New Roman" w:hAnsi="Arial" w:cs="Arial"/>
          <w:sz w:val="24"/>
          <w:szCs w:val="24"/>
        </w:rPr>
        <w:t>.</w:t>
      </w:r>
    </w:p>
    <w:p w14:paraId="03D86263" w14:textId="7B3AFA81" w:rsidR="7979276E" w:rsidRPr="00370733" w:rsidRDefault="2B2BD10A" w:rsidP="002613CF">
      <w:pP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Otra observación sobre los datos administrados por la organización es que hay muchos comentarios con palabras repetidas, las cuales al momento de tokenizar se ignoran</w:t>
      </w:r>
      <w:r w:rsidR="0C77179B" w:rsidRPr="00370733">
        <w:rPr>
          <w:rFonts w:ascii="Arial" w:eastAsia="Times New Roman" w:hAnsi="Arial" w:cs="Arial"/>
          <w:sz w:val="24"/>
          <w:szCs w:val="24"/>
        </w:rPr>
        <w:t xml:space="preserve">. Esto debido a que para nuestros modelos se </w:t>
      </w:r>
      <w:r w:rsidR="30B92549" w:rsidRPr="00370733">
        <w:rPr>
          <w:rFonts w:ascii="Arial" w:eastAsia="Times New Roman" w:hAnsi="Arial" w:cs="Arial"/>
          <w:sz w:val="24"/>
          <w:szCs w:val="24"/>
        </w:rPr>
        <w:t>generan</w:t>
      </w:r>
      <w:r w:rsidR="0C77179B" w:rsidRPr="00370733">
        <w:rPr>
          <w:rFonts w:ascii="Arial" w:eastAsia="Times New Roman" w:hAnsi="Arial" w:cs="Arial"/>
          <w:sz w:val="24"/>
          <w:szCs w:val="24"/>
        </w:rPr>
        <w:t xml:space="preserve"> predicciones a partir de las palabras encontradas y su significado, no por la cantidad de veces que estas aparezcan en el comenta</w:t>
      </w:r>
      <w:r w:rsidR="4ECFE1F1" w:rsidRPr="00370733">
        <w:rPr>
          <w:rFonts w:ascii="Arial" w:eastAsia="Times New Roman" w:hAnsi="Arial" w:cs="Arial"/>
          <w:sz w:val="24"/>
          <w:szCs w:val="24"/>
        </w:rPr>
        <w:t>rio</w:t>
      </w:r>
      <w:r w:rsidR="21EA85A8" w:rsidRPr="00370733">
        <w:rPr>
          <w:rFonts w:ascii="Arial" w:eastAsia="Times New Roman" w:hAnsi="Arial" w:cs="Arial"/>
          <w:sz w:val="24"/>
          <w:szCs w:val="24"/>
        </w:rPr>
        <w:t>,</w:t>
      </w:r>
      <w:r w:rsidR="4ECFE1F1" w:rsidRPr="00370733">
        <w:rPr>
          <w:rFonts w:ascii="Arial" w:eastAsia="Times New Roman" w:hAnsi="Arial" w:cs="Arial"/>
          <w:sz w:val="24"/>
          <w:szCs w:val="24"/>
        </w:rPr>
        <w:t xml:space="preserve"> ya que puede generar problemas en el algoritmo </w:t>
      </w:r>
      <w:r w:rsidR="7EA51814" w:rsidRPr="00370733">
        <w:rPr>
          <w:rFonts w:ascii="Arial" w:eastAsia="Times New Roman" w:hAnsi="Arial" w:cs="Arial"/>
          <w:sz w:val="24"/>
          <w:szCs w:val="24"/>
        </w:rPr>
        <w:t>al momento de</w:t>
      </w:r>
      <w:r w:rsidR="4ECFE1F1" w:rsidRPr="00370733">
        <w:rPr>
          <w:rFonts w:ascii="Arial" w:eastAsia="Times New Roman" w:hAnsi="Arial" w:cs="Arial"/>
          <w:sz w:val="24"/>
          <w:szCs w:val="24"/>
        </w:rPr>
        <w:t xml:space="preserve"> identificar que comentarios son suicidas y cuales no lo son.</w:t>
      </w:r>
    </w:p>
    <w:p w14:paraId="3678BE10" w14:textId="31855257" w:rsidR="7C1F7319" w:rsidRPr="00370733" w:rsidRDefault="7C1F7319" w:rsidP="002613CF">
      <w:pP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Nuestros algoritmos implementaron el </w:t>
      </w:r>
      <w:r w:rsidR="014F811D" w:rsidRPr="00370733">
        <w:rPr>
          <w:rFonts w:ascii="Arial" w:eastAsia="Times New Roman" w:hAnsi="Arial" w:cs="Arial"/>
          <w:sz w:val="24"/>
          <w:szCs w:val="24"/>
        </w:rPr>
        <w:t>método</w:t>
      </w:r>
      <w:r w:rsidRPr="00370733">
        <w:rPr>
          <w:rFonts w:ascii="Arial" w:eastAsia="Times New Roman" w:hAnsi="Arial" w:cs="Arial"/>
          <w:sz w:val="24"/>
          <w:szCs w:val="24"/>
        </w:rPr>
        <w:t xml:space="preserve"> CountVectorizer como </w:t>
      </w:r>
      <w:r w:rsidR="77ECCB7C" w:rsidRPr="00370733">
        <w:rPr>
          <w:rFonts w:ascii="Arial" w:eastAsia="Times New Roman" w:hAnsi="Arial" w:cs="Arial"/>
          <w:sz w:val="24"/>
          <w:szCs w:val="24"/>
        </w:rPr>
        <w:t>método</w:t>
      </w:r>
      <w:r w:rsidRPr="00370733">
        <w:rPr>
          <w:rFonts w:ascii="Arial" w:eastAsia="Times New Roman" w:hAnsi="Arial" w:cs="Arial"/>
          <w:sz w:val="24"/>
          <w:szCs w:val="24"/>
        </w:rPr>
        <w:t xml:space="preserve"> para volver las palabras </w:t>
      </w:r>
      <w:r w:rsidR="696BEC4E" w:rsidRPr="00370733">
        <w:rPr>
          <w:rFonts w:ascii="Arial" w:eastAsia="Times New Roman" w:hAnsi="Arial" w:cs="Arial"/>
          <w:sz w:val="24"/>
          <w:szCs w:val="24"/>
        </w:rPr>
        <w:t>números</w:t>
      </w:r>
      <w:r w:rsidRPr="00370733">
        <w:rPr>
          <w:rFonts w:ascii="Arial" w:eastAsia="Times New Roman" w:hAnsi="Arial" w:cs="Arial"/>
          <w:sz w:val="24"/>
          <w:szCs w:val="24"/>
        </w:rPr>
        <w:t xml:space="preserve"> y que sean mejor entendidas por los a</w:t>
      </w:r>
      <w:r w:rsidR="2D597BD4" w:rsidRPr="00370733">
        <w:rPr>
          <w:rFonts w:ascii="Arial" w:eastAsia="Times New Roman" w:hAnsi="Arial" w:cs="Arial"/>
          <w:sz w:val="24"/>
          <w:szCs w:val="24"/>
        </w:rPr>
        <w:t>l</w:t>
      </w:r>
      <w:r w:rsidRPr="00370733">
        <w:rPr>
          <w:rFonts w:ascii="Arial" w:eastAsia="Times New Roman" w:hAnsi="Arial" w:cs="Arial"/>
          <w:sz w:val="24"/>
          <w:szCs w:val="24"/>
        </w:rPr>
        <w:t>goritmos.</w:t>
      </w:r>
      <w:r w:rsidR="449043D8" w:rsidRPr="00370733">
        <w:rPr>
          <w:rFonts w:ascii="Arial" w:eastAsia="Times New Roman" w:hAnsi="Arial" w:cs="Arial"/>
          <w:sz w:val="24"/>
          <w:szCs w:val="24"/>
        </w:rPr>
        <w:t xml:space="preserve"> Lo que hace esta </w:t>
      </w:r>
      <w:r w:rsidR="5AC661CB" w:rsidRPr="00370733">
        <w:rPr>
          <w:rFonts w:ascii="Arial" w:eastAsia="Times New Roman" w:hAnsi="Arial" w:cs="Arial"/>
          <w:sz w:val="24"/>
          <w:szCs w:val="24"/>
        </w:rPr>
        <w:t>función</w:t>
      </w:r>
      <w:r w:rsidR="449043D8" w:rsidRPr="00370733">
        <w:rPr>
          <w:rFonts w:ascii="Arial" w:eastAsia="Times New Roman" w:hAnsi="Arial" w:cs="Arial"/>
          <w:sz w:val="24"/>
          <w:szCs w:val="24"/>
        </w:rPr>
        <w:t xml:space="preserve"> es crear vectores donde cada </w:t>
      </w:r>
      <w:r w:rsidR="0864E962" w:rsidRPr="00370733">
        <w:rPr>
          <w:rFonts w:ascii="Arial" w:eastAsia="Times New Roman" w:hAnsi="Arial" w:cs="Arial"/>
          <w:sz w:val="24"/>
          <w:szCs w:val="24"/>
        </w:rPr>
        <w:t>posición</w:t>
      </w:r>
      <w:r w:rsidR="449043D8" w:rsidRPr="00370733">
        <w:rPr>
          <w:rFonts w:ascii="Arial" w:eastAsia="Times New Roman" w:hAnsi="Arial" w:cs="Arial"/>
          <w:sz w:val="24"/>
          <w:szCs w:val="24"/>
        </w:rPr>
        <w:t xml:space="preserve"> representa la cantidad de repeticiones tienen cada palabra de nuestro vocabulario. En nuestro caso debido a la limpieza hecha previamente, estos vectores van a estar rellenos de </w:t>
      </w:r>
      <w:r w:rsidR="3AA1D3F1" w:rsidRPr="00370733">
        <w:rPr>
          <w:rFonts w:ascii="Arial" w:eastAsia="Times New Roman" w:hAnsi="Arial" w:cs="Arial"/>
          <w:sz w:val="24"/>
          <w:szCs w:val="24"/>
        </w:rPr>
        <w:t>números</w:t>
      </w:r>
      <w:r w:rsidR="449043D8" w:rsidRPr="00370733">
        <w:rPr>
          <w:rFonts w:ascii="Arial" w:eastAsia="Times New Roman" w:hAnsi="Arial" w:cs="Arial"/>
          <w:sz w:val="24"/>
          <w:szCs w:val="24"/>
        </w:rPr>
        <w:t xml:space="preserve"> binarios</w:t>
      </w:r>
      <w:r w:rsidR="66B54FC5" w:rsidRPr="00370733">
        <w:rPr>
          <w:rFonts w:ascii="Arial" w:eastAsia="Times New Roman" w:hAnsi="Arial" w:cs="Arial"/>
          <w:sz w:val="24"/>
          <w:szCs w:val="24"/>
        </w:rPr>
        <w:t>.</w:t>
      </w:r>
    </w:p>
    <w:p w14:paraId="7E4C1A3A" w14:textId="77CFEF25" w:rsidR="570270AA" w:rsidRPr="00370733" w:rsidRDefault="00F21BE4" w:rsidP="3BFA73CB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3" w:name="_Toc117090965"/>
      <w:r w:rsidRPr="00370733">
        <w:rPr>
          <w:rFonts w:ascii="Arial" w:hAnsi="Arial" w:cs="Arial"/>
        </w:rPr>
        <w:t>Modelado y evaluación</w:t>
      </w:r>
      <w:bookmarkEnd w:id="3"/>
    </w:p>
    <w:p w14:paraId="04B65110" w14:textId="63C03E60" w:rsidR="1E76A14E" w:rsidRPr="00370733" w:rsidRDefault="1E76A14E" w:rsidP="002613CF">
      <w:pPr>
        <w:spacing w:line="240" w:lineRule="auto"/>
        <w:ind w:left="708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Para </w:t>
      </w:r>
      <w:r w:rsidR="0496EC80" w:rsidRPr="00370733">
        <w:rPr>
          <w:rFonts w:ascii="Arial" w:eastAsia="Times New Roman" w:hAnsi="Arial" w:cs="Arial"/>
          <w:sz w:val="24"/>
          <w:szCs w:val="24"/>
        </w:rPr>
        <w:t xml:space="preserve">resolver la problemática de </w:t>
      </w:r>
      <w:r w:rsidR="351EC68D" w:rsidRPr="00370733">
        <w:rPr>
          <w:rFonts w:ascii="Arial" w:eastAsia="Times New Roman" w:hAnsi="Arial" w:cs="Arial"/>
          <w:sz w:val="24"/>
          <w:szCs w:val="24"/>
        </w:rPr>
        <w:t>clasificación</w:t>
      </w:r>
      <w:r w:rsidR="0496EC80" w:rsidRPr="00370733">
        <w:rPr>
          <w:rFonts w:ascii="Arial" w:eastAsia="Times New Roman" w:hAnsi="Arial" w:cs="Arial"/>
          <w:sz w:val="24"/>
          <w:szCs w:val="24"/>
        </w:rPr>
        <w:t xml:space="preserve"> de textos planteada por la organización </w:t>
      </w:r>
      <w:r w:rsidR="0496EC80" w:rsidRPr="00370733">
        <w:rPr>
          <w:rFonts w:ascii="Arial" w:eastAsia="Times New Roman" w:hAnsi="Arial" w:cs="Arial"/>
          <w:sz w:val="24"/>
          <w:szCs w:val="24"/>
          <w:lang w:val="es-CO"/>
        </w:rPr>
        <w:t>“</w:t>
      </w:r>
      <w:r w:rsidR="0496EC80" w:rsidRPr="00370733">
        <w:rPr>
          <w:rFonts w:ascii="Arial" w:eastAsia="Times New Roman" w:hAnsi="Arial" w:cs="Arial"/>
          <w:sz w:val="24"/>
          <w:szCs w:val="24"/>
          <w:lang w:val="en-US"/>
        </w:rPr>
        <w:t>Suicide Awareness Voices of Education</w:t>
      </w:r>
      <w:r w:rsidR="0496EC80" w:rsidRPr="00370733">
        <w:rPr>
          <w:rFonts w:ascii="Arial" w:eastAsia="Times New Roman" w:hAnsi="Arial" w:cs="Arial"/>
          <w:sz w:val="24"/>
          <w:szCs w:val="24"/>
          <w:lang w:val="es-CO"/>
        </w:rPr>
        <w:t>”</w:t>
      </w:r>
      <w:r w:rsidR="0496EC80" w:rsidRPr="00370733">
        <w:rPr>
          <w:rFonts w:ascii="Arial" w:eastAsia="Times New Roman" w:hAnsi="Arial" w:cs="Arial"/>
          <w:sz w:val="24"/>
          <w:szCs w:val="24"/>
        </w:rPr>
        <w:t xml:space="preserve"> (SAVE) decidimos implementar los siguientes algoritmos:</w:t>
      </w:r>
    </w:p>
    <w:p w14:paraId="1E03A30C" w14:textId="180AE09B" w:rsidR="3C576427" w:rsidRPr="00370733" w:rsidRDefault="3C576427" w:rsidP="4B8E646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LinearSVC:</w:t>
      </w:r>
    </w:p>
    <w:p w14:paraId="7E8AEA30" w14:textId="111C2BD8" w:rsidR="3C576427" w:rsidRPr="00370733" w:rsidRDefault="36D45CB7" w:rsidP="009763F9">
      <w:pPr>
        <w:ind w:left="106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Para este algoritmo se utilizó </w:t>
      </w:r>
      <w:r w:rsidR="1355492E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Linear </w:t>
      </w:r>
      <w:r w:rsidR="1355492E" w:rsidRPr="00370733">
        <w:rPr>
          <w:rFonts w:ascii="Arial" w:eastAsia="Times New Roman" w:hAnsi="Arial" w:cs="Arial"/>
          <w:sz w:val="24"/>
          <w:szCs w:val="24"/>
          <w:lang w:val="en-US"/>
        </w:rPr>
        <w:t>Support</w:t>
      </w:r>
      <w:r w:rsidR="1355492E" w:rsidRPr="00370733">
        <w:rPr>
          <w:rFonts w:ascii="Arial" w:eastAsia="Times New Roman" w:hAnsi="Arial" w:cs="Arial"/>
          <w:sz w:val="24"/>
          <w:szCs w:val="24"/>
        </w:rPr>
        <w:t xml:space="preserve"> Vector</w:t>
      </w:r>
      <w:r w:rsidR="5E06EB37" w:rsidRPr="00370733">
        <w:rPr>
          <w:rFonts w:ascii="Arial" w:eastAsia="Times New Roman" w:hAnsi="Arial" w:cs="Arial"/>
          <w:sz w:val="24"/>
          <w:szCs w:val="24"/>
        </w:rPr>
        <w:t xml:space="preserve"> Classifier</w:t>
      </w:r>
      <w:r w:rsidRPr="00370733">
        <w:rPr>
          <w:rFonts w:ascii="Arial" w:eastAsia="Times New Roman" w:hAnsi="Arial" w:cs="Arial"/>
          <w:sz w:val="24"/>
          <w:szCs w:val="24"/>
        </w:rPr>
        <w:t xml:space="preserve">. Lo que hace este algoritmo es </w:t>
      </w:r>
      <w:r w:rsidR="66835A15" w:rsidRPr="00370733">
        <w:rPr>
          <w:rFonts w:ascii="Arial" w:eastAsia="Times New Roman" w:hAnsi="Arial" w:cs="Arial"/>
          <w:sz w:val="24"/>
          <w:szCs w:val="24"/>
        </w:rPr>
        <w:t>implementar</w:t>
      </w:r>
      <w:r w:rsidR="5CD6B653" w:rsidRPr="00370733">
        <w:rPr>
          <w:rFonts w:ascii="Arial" w:eastAsia="Times New Roman" w:hAnsi="Arial" w:cs="Arial"/>
          <w:sz w:val="24"/>
          <w:szCs w:val="24"/>
        </w:rPr>
        <w:t xml:space="preserve"> un </w:t>
      </w:r>
      <w:r w:rsidR="5CD6B653" w:rsidRPr="00370733">
        <w:rPr>
          <w:rFonts w:ascii="Arial" w:eastAsia="Times New Roman" w:hAnsi="Arial" w:cs="Arial"/>
          <w:sz w:val="24"/>
          <w:szCs w:val="24"/>
          <w:lang w:val="en-US"/>
        </w:rPr>
        <w:t>kernel</w:t>
      </w:r>
      <w:r w:rsidR="5CD6B653" w:rsidRPr="00370733">
        <w:rPr>
          <w:rFonts w:ascii="Arial" w:eastAsia="Times New Roman" w:hAnsi="Arial" w:cs="Arial"/>
          <w:sz w:val="24"/>
          <w:szCs w:val="24"/>
        </w:rPr>
        <w:t xml:space="preserve"> lineal para </w:t>
      </w:r>
      <w:r w:rsidRPr="00370733">
        <w:rPr>
          <w:rFonts w:ascii="Arial" w:eastAsia="Times New Roman" w:hAnsi="Arial" w:cs="Arial"/>
          <w:sz w:val="24"/>
          <w:szCs w:val="24"/>
        </w:rPr>
        <w:t>encontrar el mejor hiperplano que divide y categoriza los datos</w:t>
      </w:r>
      <w:r w:rsidR="3108316E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38813619" w:rsidRPr="00370733">
        <w:rPr>
          <w:rFonts w:ascii="Arial" w:eastAsia="Times New Roman" w:hAnsi="Arial" w:cs="Arial"/>
          <w:sz w:val="24"/>
          <w:szCs w:val="24"/>
        </w:rPr>
        <w:t>dados en el entrenamiento. De esta manera, cuando ingresen datos sin clasificar ya tendrá una referencia de como categorizar los nuevos datos.</w:t>
      </w:r>
      <w:r w:rsidR="77ADA750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00E002F5" w:rsidRPr="00370733">
        <w:rPr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(sklearn.svm.LinearSVC, s. f.)</w:t>
      </w:r>
    </w:p>
    <w:p w14:paraId="7B851054" w14:textId="2FC52D02" w:rsidR="00BC13A5" w:rsidRPr="00370733" w:rsidRDefault="77ADA750" w:rsidP="356BEA12">
      <w:pPr>
        <w:ind w:left="106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Al momento de implementar el algoritmo </w:t>
      </w:r>
      <w:r w:rsidR="0446156A" w:rsidRPr="00370733">
        <w:rPr>
          <w:rFonts w:ascii="Arial" w:eastAsia="Times New Roman" w:hAnsi="Arial" w:cs="Arial"/>
          <w:sz w:val="24"/>
          <w:szCs w:val="24"/>
        </w:rPr>
        <w:t xml:space="preserve">utilizamos </w:t>
      </w:r>
      <w:r w:rsidR="0E5F5EDF" w:rsidRPr="00370733">
        <w:rPr>
          <w:rFonts w:ascii="Arial" w:eastAsia="Times New Roman" w:hAnsi="Arial" w:cs="Arial"/>
          <w:sz w:val="24"/>
          <w:szCs w:val="24"/>
        </w:rPr>
        <w:t xml:space="preserve">los </w:t>
      </w:r>
      <w:r w:rsidR="7C601D2C" w:rsidRPr="00370733">
        <w:rPr>
          <w:rFonts w:ascii="Arial" w:eastAsia="Times New Roman" w:hAnsi="Arial" w:cs="Arial"/>
          <w:sz w:val="24"/>
          <w:szCs w:val="24"/>
        </w:rPr>
        <w:t>parámetros</w:t>
      </w:r>
      <w:r w:rsidR="0E5F5EDF" w:rsidRPr="00370733">
        <w:rPr>
          <w:rFonts w:ascii="Arial" w:eastAsia="Times New Roman" w:hAnsi="Arial" w:cs="Arial"/>
          <w:sz w:val="24"/>
          <w:szCs w:val="24"/>
        </w:rPr>
        <w:t xml:space="preserve"> que vienen por defecto. Entre estos se debe resaltar</w:t>
      </w:r>
      <w:r w:rsidR="0E5F5EDF" w:rsidRPr="0037073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5C916143" w:rsidRPr="00370733">
        <w:rPr>
          <w:rFonts w:ascii="Arial" w:eastAsia="Times New Roman" w:hAnsi="Arial" w:cs="Arial"/>
          <w:sz w:val="24"/>
          <w:szCs w:val="24"/>
          <w:lang w:val="en-US"/>
        </w:rPr>
        <w:t>loss='</w:t>
      </w:r>
      <w:proofErr w:type="spellStart"/>
      <w:r w:rsidR="5C916143" w:rsidRPr="00370733">
        <w:rPr>
          <w:rFonts w:ascii="Arial" w:eastAsia="Times New Roman" w:hAnsi="Arial" w:cs="Arial"/>
          <w:sz w:val="24"/>
          <w:szCs w:val="24"/>
          <w:lang w:val="en-US"/>
        </w:rPr>
        <w:t>squared_hinge</w:t>
      </w:r>
      <w:proofErr w:type="spellEnd"/>
      <w:r w:rsidR="5C916143" w:rsidRPr="00370733">
        <w:rPr>
          <w:rFonts w:ascii="Arial" w:eastAsia="Times New Roman" w:hAnsi="Arial" w:cs="Arial"/>
          <w:sz w:val="24"/>
          <w:szCs w:val="24"/>
          <w:lang w:val="en-US"/>
        </w:rPr>
        <w:t>'</w:t>
      </w:r>
      <w:r w:rsidR="5C916143" w:rsidRPr="0037073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5C916143" w:rsidRPr="00370733">
        <w:rPr>
          <w:rFonts w:ascii="Arial" w:eastAsia="Times New Roman" w:hAnsi="Arial" w:cs="Arial"/>
          <w:sz w:val="24"/>
          <w:szCs w:val="24"/>
        </w:rPr>
        <w:t>max_iter</w:t>
      </w:r>
      <w:proofErr w:type="spellEnd"/>
      <w:r w:rsidR="5C916143" w:rsidRPr="00370733">
        <w:rPr>
          <w:rFonts w:ascii="Arial" w:eastAsia="Times New Roman" w:hAnsi="Arial" w:cs="Arial"/>
          <w:sz w:val="24"/>
          <w:szCs w:val="24"/>
        </w:rPr>
        <w:t>=</w:t>
      </w:r>
      <w:r w:rsidR="517C0E9D" w:rsidRPr="00370733">
        <w:rPr>
          <w:rFonts w:ascii="Arial" w:eastAsia="Times New Roman" w:hAnsi="Arial" w:cs="Arial"/>
          <w:sz w:val="24"/>
          <w:szCs w:val="24"/>
        </w:rPr>
        <w:t>1</w:t>
      </w:r>
      <w:r w:rsidR="1F16EB56" w:rsidRPr="00370733">
        <w:rPr>
          <w:rFonts w:ascii="Arial" w:eastAsia="Times New Roman" w:hAnsi="Arial" w:cs="Arial"/>
          <w:sz w:val="24"/>
          <w:szCs w:val="24"/>
        </w:rPr>
        <w:t>0</w:t>
      </w:r>
      <w:r w:rsidR="517C0E9D" w:rsidRPr="00370733">
        <w:rPr>
          <w:rFonts w:ascii="Arial" w:eastAsia="Times New Roman" w:hAnsi="Arial" w:cs="Arial"/>
          <w:sz w:val="24"/>
          <w:szCs w:val="24"/>
        </w:rPr>
        <w:t>000</w:t>
      </w:r>
      <w:r w:rsidR="5C916143" w:rsidRPr="00370733">
        <w:rPr>
          <w:rFonts w:ascii="Arial" w:eastAsia="Times New Roman" w:hAnsi="Arial" w:cs="Arial"/>
          <w:sz w:val="24"/>
          <w:szCs w:val="24"/>
        </w:rPr>
        <w:t xml:space="preserve"> y </w:t>
      </w:r>
      <w:r w:rsidR="5C916143" w:rsidRPr="00370733">
        <w:rPr>
          <w:rFonts w:ascii="Arial" w:eastAsia="Times New Roman" w:hAnsi="Arial" w:cs="Arial"/>
          <w:sz w:val="24"/>
          <w:szCs w:val="24"/>
          <w:lang w:val="en-US"/>
        </w:rPr>
        <w:t>penalty</w:t>
      </w:r>
      <w:r w:rsidR="5C916143" w:rsidRPr="00370733">
        <w:rPr>
          <w:rFonts w:ascii="Arial" w:eastAsia="Times New Roman" w:hAnsi="Arial" w:cs="Arial"/>
          <w:sz w:val="24"/>
          <w:szCs w:val="24"/>
        </w:rPr>
        <w:t>='l2'</w:t>
      </w:r>
      <w:r w:rsidR="6431E2A0" w:rsidRPr="0037073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384CDCD4" w:rsidRPr="00370733">
        <w:rPr>
          <w:rFonts w:ascii="Arial" w:eastAsia="Times New Roman" w:hAnsi="Arial" w:cs="Arial"/>
          <w:sz w:val="24"/>
          <w:szCs w:val="24"/>
          <w:lang w:val="es-CO"/>
        </w:rPr>
        <w:t>Squared_hinge</w:t>
      </w:r>
      <w:proofErr w:type="spellEnd"/>
      <w:r w:rsidR="384CDCD4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384CDCD4" w:rsidRPr="00370733">
        <w:rPr>
          <w:rFonts w:ascii="Arial" w:eastAsia="Times New Roman" w:hAnsi="Arial" w:cs="Arial"/>
          <w:sz w:val="24"/>
          <w:szCs w:val="24"/>
        </w:rPr>
        <w:t>represent</w:t>
      </w:r>
      <w:r w:rsidR="6E33258C" w:rsidRPr="00370733">
        <w:rPr>
          <w:rFonts w:ascii="Arial" w:eastAsia="Times New Roman" w:hAnsi="Arial" w:cs="Arial"/>
          <w:sz w:val="24"/>
          <w:szCs w:val="24"/>
        </w:rPr>
        <w:t>a</w:t>
      </w:r>
      <w:r w:rsidR="384CDCD4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3D0EC98A" w:rsidRPr="00370733">
        <w:rPr>
          <w:rFonts w:ascii="Arial" w:eastAsia="Times New Roman" w:hAnsi="Arial" w:cs="Arial"/>
          <w:sz w:val="24"/>
          <w:szCs w:val="24"/>
        </w:rPr>
        <w:t xml:space="preserve">la </w:t>
      </w:r>
      <w:r w:rsidR="00A561D2" w:rsidRPr="00370733">
        <w:rPr>
          <w:rFonts w:ascii="Arial" w:eastAsia="Times New Roman" w:hAnsi="Arial" w:cs="Arial"/>
          <w:sz w:val="24"/>
          <w:szCs w:val="24"/>
        </w:rPr>
        <w:t>información</w:t>
      </w:r>
      <w:r w:rsidR="3D0EC98A" w:rsidRPr="00370733">
        <w:rPr>
          <w:rFonts w:ascii="Arial" w:eastAsia="Times New Roman" w:hAnsi="Arial" w:cs="Arial"/>
          <w:sz w:val="24"/>
          <w:szCs w:val="24"/>
        </w:rPr>
        <w:t xml:space="preserve"> utilizada para la </w:t>
      </w:r>
      <w:r w:rsidR="00A561D2" w:rsidRPr="00370733">
        <w:rPr>
          <w:rFonts w:ascii="Arial" w:eastAsia="Times New Roman" w:hAnsi="Arial" w:cs="Arial"/>
          <w:sz w:val="24"/>
          <w:szCs w:val="24"/>
        </w:rPr>
        <w:t>función</w:t>
      </w:r>
      <w:r w:rsidR="3D0EC98A" w:rsidRPr="003707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3D0EC98A" w:rsidRPr="00370733">
        <w:rPr>
          <w:rFonts w:ascii="Arial" w:eastAsia="Times New Roman" w:hAnsi="Arial" w:cs="Arial"/>
          <w:sz w:val="24"/>
          <w:szCs w:val="24"/>
        </w:rPr>
        <w:t>loss</w:t>
      </w:r>
      <w:proofErr w:type="spellEnd"/>
      <w:r w:rsidR="3D0EC98A" w:rsidRPr="00370733">
        <w:rPr>
          <w:rFonts w:ascii="Arial" w:eastAsia="Times New Roman" w:hAnsi="Arial" w:cs="Arial"/>
          <w:sz w:val="24"/>
          <w:szCs w:val="24"/>
        </w:rPr>
        <w:t xml:space="preserve"> en el algoritmo</w:t>
      </w:r>
      <w:r w:rsidR="7AB76886" w:rsidRPr="00370733">
        <w:rPr>
          <w:rFonts w:ascii="Arial" w:eastAsia="Times New Roman" w:hAnsi="Arial" w:cs="Arial"/>
          <w:sz w:val="24"/>
          <w:szCs w:val="24"/>
        </w:rPr>
        <w:t>.</w:t>
      </w:r>
      <w:r w:rsidR="44C077E3" w:rsidRPr="00370733">
        <w:rPr>
          <w:rFonts w:ascii="Arial" w:eastAsia="Times New Roman" w:hAnsi="Arial" w:cs="Arial"/>
          <w:sz w:val="24"/>
          <w:szCs w:val="24"/>
        </w:rPr>
        <w:t xml:space="preserve"> ‘l2’ representa la </w:t>
      </w:r>
      <w:r w:rsidR="0BB5E822" w:rsidRPr="00370733">
        <w:rPr>
          <w:rFonts w:ascii="Arial" w:eastAsia="Times New Roman" w:hAnsi="Arial" w:cs="Arial"/>
          <w:sz w:val="24"/>
          <w:szCs w:val="24"/>
        </w:rPr>
        <w:t>penalización</w:t>
      </w:r>
      <w:r w:rsidR="44C077E3" w:rsidRPr="00370733">
        <w:rPr>
          <w:rFonts w:ascii="Arial" w:eastAsia="Times New Roman" w:hAnsi="Arial" w:cs="Arial"/>
          <w:sz w:val="24"/>
          <w:szCs w:val="24"/>
        </w:rPr>
        <w:t>, y esta es uti</w:t>
      </w:r>
      <w:r w:rsidR="5F04A94A" w:rsidRPr="00370733">
        <w:rPr>
          <w:rFonts w:ascii="Arial" w:eastAsia="Times New Roman" w:hAnsi="Arial" w:cs="Arial"/>
          <w:sz w:val="24"/>
          <w:szCs w:val="24"/>
        </w:rPr>
        <w:t xml:space="preserve">lizada ya que la </w:t>
      </w:r>
      <w:r w:rsidR="5CF550E1" w:rsidRPr="00370733">
        <w:rPr>
          <w:rFonts w:ascii="Arial" w:eastAsia="Times New Roman" w:hAnsi="Arial" w:cs="Arial"/>
          <w:sz w:val="24"/>
          <w:szCs w:val="24"/>
        </w:rPr>
        <w:t>mayoría</w:t>
      </w:r>
      <w:r w:rsidR="5F04A94A" w:rsidRPr="00370733">
        <w:rPr>
          <w:rFonts w:ascii="Arial" w:eastAsia="Times New Roman" w:hAnsi="Arial" w:cs="Arial"/>
          <w:sz w:val="24"/>
          <w:szCs w:val="24"/>
        </w:rPr>
        <w:t xml:space="preserve"> de nuestros datos no son dispersos</w:t>
      </w:r>
      <w:r w:rsidR="23164CAD" w:rsidRPr="00370733">
        <w:rPr>
          <w:rFonts w:ascii="Arial" w:eastAsia="Times New Roman" w:hAnsi="Arial" w:cs="Arial"/>
          <w:sz w:val="24"/>
          <w:szCs w:val="24"/>
        </w:rPr>
        <w:t xml:space="preserve"> y queremos que la </w:t>
      </w:r>
      <w:r w:rsidR="050BAB06" w:rsidRPr="00370733">
        <w:rPr>
          <w:rFonts w:ascii="Arial" w:eastAsia="Times New Roman" w:hAnsi="Arial" w:cs="Arial"/>
          <w:sz w:val="24"/>
          <w:szCs w:val="24"/>
        </w:rPr>
        <w:t>penalización</w:t>
      </w:r>
      <w:r w:rsidR="23164CAD" w:rsidRPr="00370733">
        <w:rPr>
          <w:rFonts w:ascii="Arial" w:eastAsia="Times New Roman" w:hAnsi="Arial" w:cs="Arial"/>
          <w:sz w:val="24"/>
          <w:szCs w:val="24"/>
        </w:rPr>
        <w:t xml:space="preserve"> sea constante</w:t>
      </w:r>
      <w:r w:rsidR="708512C7" w:rsidRPr="00370733">
        <w:rPr>
          <w:rFonts w:ascii="Arial" w:eastAsia="Times New Roman" w:hAnsi="Arial" w:cs="Arial"/>
          <w:sz w:val="24"/>
          <w:szCs w:val="24"/>
        </w:rPr>
        <w:t>.</w:t>
      </w:r>
      <w:r w:rsidR="3A767F62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083D5924" w:rsidRPr="00370733">
        <w:rPr>
          <w:rFonts w:ascii="Arial" w:eastAsia="Times New Roman" w:hAnsi="Arial" w:cs="Arial"/>
          <w:sz w:val="24"/>
          <w:szCs w:val="24"/>
        </w:rPr>
        <w:t>De manera sim</w:t>
      </w:r>
      <w:r w:rsidR="02F9AD54" w:rsidRPr="00370733">
        <w:rPr>
          <w:rFonts w:ascii="Arial" w:eastAsia="Times New Roman" w:hAnsi="Arial" w:cs="Arial"/>
          <w:sz w:val="24"/>
          <w:szCs w:val="24"/>
        </w:rPr>
        <w:t>il</w:t>
      </w:r>
      <w:r w:rsidR="083D5924" w:rsidRPr="00370733">
        <w:rPr>
          <w:rFonts w:ascii="Arial" w:eastAsia="Times New Roman" w:hAnsi="Arial" w:cs="Arial"/>
          <w:sz w:val="24"/>
          <w:szCs w:val="24"/>
        </w:rPr>
        <w:t>a</w:t>
      </w:r>
      <w:r w:rsidR="71842B19" w:rsidRPr="00370733">
        <w:rPr>
          <w:rFonts w:ascii="Arial" w:eastAsia="Times New Roman" w:hAnsi="Arial" w:cs="Arial"/>
          <w:sz w:val="24"/>
          <w:szCs w:val="24"/>
        </w:rPr>
        <w:t>r</w:t>
      </w:r>
      <w:r w:rsidR="083D5924" w:rsidRPr="00370733">
        <w:rPr>
          <w:rFonts w:ascii="Arial" w:eastAsia="Times New Roman" w:hAnsi="Arial" w:cs="Arial"/>
          <w:sz w:val="24"/>
          <w:szCs w:val="24"/>
        </w:rPr>
        <w:t xml:space="preserve">, se utiliza </w:t>
      </w:r>
      <w:proofErr w:type="spellStart"/>
      <w:r w:rsidR="083D5924" w:rsidRPr="00370733">
        <w:rPr>
          <w:rFonts w:ascii="Arial" w:eastAsia="Times New Roman" w:hAnsi="Arial" w:cs="Arial"/>
          <w:sz w:val="24"/>
          <w:szCs w:val="24"/>
        </w:rPr>
        <w:t>squa</w:t>
      </w:r>
      <w:r w:rsidR="5551518A" w:rsidRPr="00370733">
        <w:rPr>
          <w:rFonts w:ascii="Arial" w:eastAsia="Times New Roman" w:hAnsi="Arial" w:cs="Arial"/>
          <w:sz w:val="24"/>
          <w:szCs w:val="24"/>
        </w:rPr>
        <w:t>r</w:t>
      </w:r>
      <w:r w:rsidR="083D5924" w:rsidRPr="00370733">
        <w:rPr>
          <w:rFonts w:ascii="Arial" w:eastAsia="Times New Roman" w:hAnsi="Arial" w:cs="Arial"/>
          <w:sz w:val="24"/>
          <w:szCs w:val="24"/>
        </w:rPr>
        <w:t>ed_hinge</w:t>
      </w:r>
      <w:proofErr w:type="spellEnd"/>
      <w:r w:rsidR="083D5924" w:rsidRPr="00370733">
        <w:rPr>
          <w:rFonts w:ascii="Arial" w:eastAsia="Times New Roman" w:hAnsi="Arial" w:cs="Arial"/>
          <w:sz w:val="24"/>
          <w:szCs w:val="24"/>
        </w:rPr>
        <w:t xml:space="preserve"> ya que este</w:t>
      </w:r>
      <w:r w:rsidR="17B2B7EF" w:rsidRPr="00370733">
        <w:rPr>
          <w:rFonts w:ascii="Arial" w:eastAsia="Times New Roman" w:hAnsi="Arial" w:cs="Arial"/>
          <w:sz w:val="24"/>
          <w:szCs w:val="24"/>
        </w:rPr>
        <w:t xml:space="preserve"> es utilizado con l2 (en datos no dispersos)</w:t>
      </w:r>
      <w:r w:rsidR="2ADFFF0B" w:rsidRPr="00370733">
        <w:rPr>
          <w:rFonts w:ascii="Arial" w:eastAsia="Times New Roman" w:hAnsi="Arial" w:cs="Arial"/>
          <w:sz w:val="24"/>
          <w:szCs w:val="24"/>
        </w:rPr>
        <w:t>. Aumentamos el número de iteraciones debido a que debido a la cantidad de datos se necesitan más iteraciones para obtener resultados más exactos.</w:t>
      </w:r>
    </w:p>
    <w:p w14:paraId="6BF87E7D" w14:textId="505582BB" w:rsidR="007308FB" w:rsidRPr="00370733" w:rsidRDefault="003A5C79" w:rsidP="007308FB">
      <w:pPr>
        <w:ind w:left="1068"/>
        <w:jc w:val="both"/>
        <w:rPr>
          <w:rFonts w:ascii="Arial" w:eastAsia="Times New Roman" w:hAnsi="Arial" w:cs="Arial"/>
          <w:sz w:val="24"/>
          <w:szCs w:val="24"/>
          <w:lang w:val="es-CO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(Escala del parámetro de regularización para las SVC — documentación de </w:t>
      </w:r>
      <w:proofErr w:type="spellStart"/>
      <w:r w:rsidRPr="00370733">
        <w:rPr>
          <w:rFonts w:ascii="Arial" w:eastAsia="Times New Roman" w:hAnsi="Arial" w:cs="Arial"/>
          <w:sz w:val="24"/>
          <w:szCs w:val="24"/>
        </w:rPr>
        <w:t>scikit-learn</w:t>
      </w:r>
      <w:proofErr w:type="spellEnd"/>
      <w:r w:rsidRPr="00370733">
        <w:rPr>
          <w:rFonts w:ascii="Arial" w:eastAsia="Times New Roman" w:hAnsi="Arial" w:cs="Arial"/>
          <w:sz w:val="24"/>
          <w:szCs w:val="24"/>
        </w:rPr>
        <w:t xml:space="preserve"> - 0.24.1, s. f</w:t>
      </w:r>
      <w:r w:rsidR="5F1F747E" w:rsidRPr="00370733">
        <w:rPr>
          <w:rFonts w:ascii="Arial" w:eastAsia="Times New Roman" w:hAnsi="Arial" w:cs="Arial"/>
          <w:sz w:val="24"/>
          <w:szCs w:val="24"/>
        </w:rPr>
        <w:t>.)</w:t>
      </w:r>
      <w:r w:rsidR="70E040F8" w:rsidRPr="00370733">
        <w:rPr>
          <w:rFonts w:ascii="Arial" w:eastAsia="Times New Roman" w:hAnsi="Arial" w:cs="Arial"/>
          <w:sz w:val="24"/>
          <w:szCs w:val="24"/>
        </w:rPr>
        <w:t>.</w:t>
      </w:r>
    </w:p>
    <w:p w14:paraId="595D6D70" w14:textId="2FBEC669" w:rsidR="32F98E2B" w:rsidRPr="00370733" w:rsidRDefault="32F98E2B" w:rsidP="189E28B5">
      <w:pPr>
        <w:pStyle w:val="Prrafodelista"/>
        <w:ind w:left="1068"/>
        <w:rPr>
          <w:rFonts w:ascii="Arial" w:eastAsia="Times New Roman" w:hAnsi="Arial" w:cs="Arial"/>
          <w:sz w:val="24"/>
          <w:szCs w:val="24"/>
          <w:lang w:val="en-US"/>
        </w:rPr>
      </w:pPr>
      <w:r w:rsidRPr="00370733">
        <w:rPr>
          <w:rFonts w:ascii="Arial" w:eastAsia="Times New Roman" w:hAnsi="Arial" w:cs="Arial"/>
          <w:sz w:val="24"/>
          <w:szCs w:val="24"/>
          <w:lang w:val="en-US"/>
        </w:rPr>
        <w:t xml:space="preserve">(6.1.2. </w:t>
      </w:r>
      <w:proofErr w:type="spellStart"/>
      <w:proofErr w:type="gramStart"/>
      <w:r w:rsidRPr="00370733">
        <w:rPr>
          <w:rFonts w:ascii="Arial" w:eastAsia="Times New Roman" w:hAnsi="Arial" w:cs="Arial"/>
          <w:sz w:val="24"/>
          <w:szCs w:val="24"/>
          <w:lang w:val="en-US"/>
        </w:rPr>
        <w:t>scikits.learn.svm.LinearSVC</w:t>
      </w:r>
      <w:proofErr w:type="spellEnd"/>
      <w:proofErr w:type="gramEnd"/>
      <w:r w:rsidRPr="00370733">
        <w:rPr>
          <w:rFonts w:ascii="Arial" w:eastAsia="Times New Roman" w:hAnsi="Arial" w:cs="Arial"/>
          <w:sz w:val="24"/>
          <w:szCs w:val="24"/>
          <w:lang w:val="en-US"/>
        </w:rPr>
        <w:t xml:space="preserve"> — </w:t>
      </w:r>
      <w:proofErr w:type="spellStart"/>
      <w:r w:rsidRPr="00370733">
        <w:rPr>
          <w:rFonts w:ascii="Arial" w:eastAsia="Times New Roman" w:hAnsi="Arial" w:cs="Arial"/>
          <w:sz w:val="24"/>
          <w:szCs w:val="24"/>
          <w:lang w:val="en-US"/>
        </w:rPr>
        <w:t>scikits.learn</w:t>
      </w:r>
      <w:proofErr w:type="spellEnd"/>
      <w:r w:rsidRPr="00370733">
        <w:rPr>
          <w:rFonts w:ascii="Arial" w:eastAsia="Times New Roman" w:hAnsi="Arial" w:cs="Arial"/>
          <w:sz w:val="24"/>
          <w:szCs w:val="24"/>
          <w:lang w:val="en-US"/>
        </w:rPr>
        <w:t xml:space="preserve"> 0.7.1 documentation, s. f.)</w:t>
      </w:r>
    </w:p>
    <w:p w14:paraId="3F18AEDE" w14:textId="30B5264D" w:rsidR="57B1EE23" w:rsidRPr="00370733" w:rsidRDefault="57B1EE23" w:rsidP="57B1EE23">
      <w:pPr>
        <w:pStyle w:val="Prrafodelista"/>
        <w:ind w:left="1068"/>
        <w:rPr>
          <w:rFonts w:ascii="Arial" w:eastAsia="Times New Roman" w:hAnsi="Arial" w:cs="Arial"/>
          <w:sz w:val="24"/>
          <w:szCs w:val="24"/>
          <w:lang w:val="en-US"/>
        </w:rPr>
      </w:pPr>
    </w:p>
    <w:p w14:paraId="0F702CB2" w14:textId="035920EB" w:rsidR="00D61662" w:rsidRPr="00370733" w:rsidRDefault="152AB737" w:rsidP="39EA349F">
      <w:pPr>
        <w:pStyle w:val="Prrafodelista"/>
        <w:ind w:left="1068"/>
        <w:rPr>
          <w:rFonts w:ascii="Arial" w:eastAsia="Times New Roman" w:hAnsi="Arial" w:cs="Arial"/>
          <w:sz w:val="24"/>
          <w:szCs w:val="24"/>
          <w:lang w:val="es-CO"/>
        </w:rPr>
      </w:pPr>
      <w:r w:rsidRPr="00370733">
        <w:rPr>
          <w:rFonts w:ascii="Arial" w:eastAsia="Times New Roman" w:hAnsi="Arial" w:cs="Arial"/>
          <w:sz w:val="24"/>
          <w:szCs w:val="24"/>
          <w:lang w:val="es-CO"/>
        </w:rPr>
        <w:lastRenderedPageBreak/>
        <w:t>Al ejecutar el modelo Linear SVC, los re</w:t>
      </w:r>
      <w:r w:rsidR="20FA3477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sultados obtenidos son muy buenos. </w:t>
      </w:r>
      <w:r w:rsidR="610D4D75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Los mejores resultados obtenidos son los relacionados al algoritmo </w:t>
      </w:r>
      <w:r w:rsidR="00B540B5" w:rsidRPr="00370733">
        <w:rPr>
          <w:rFonts w:ascii="Arial" w:eastAsia="Times New Roman" w:hAnsi="Arial" w:cs="Arial"/>
          <w:sz w:val="24"/>
          <w:szCs w:val="24"/>
          <w:lang w:val="es-CO"/>
        </w:rPr>
        <w:t>después</w:t>
      </w:r>
      <w:r w:rsidR="610D4D75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 de hecha la limpieza, donde “Train </w:t>
      </w:r>
      <w:r w:rsidR="610D4D75" w:rsidRPr="00370733">
        <w:rPr>
          <w:rFonts w:ascii="Arial" w:eastAsia="Times New Roman" w:hAnsi="Arial" w:cs="Arial"/>
          <w:sz w:val="24"/>
          <w:szCs w:val="24"/>
          <w:lang w:val="en-US"/>
        </w:rPr>
        <w:t>accura</w:t>
      </w:r>
      <w:r w:rsidR="280800B3" w:rsidRPr="00370733">
        <w:rPr>
          <w:rFonts w:ascii="Arial" w:eastAsia="Times New Roman" w:hAnsi="Arial" w:cs="Arial"/>
          <w:sz w:val="24"/>
          <w:szCs w:val="24"/>
          <w:lang w:val="en-US"/>
        </w:rPr>
        <w:t>cy</w:t>
      </w:r>
      <w:r w:rsidR="610D4D75" w:rsidRPr="00370733">
        <w:rPr>
          <w:rFonts w:ascii="Arial" w:eastAsia="Times New Roman" w:hAnsi="Arial" w:cs="Arial"/>
          <w:sz w:val="24"/>
          <w:szCs w:val="24"/>
          <w:lang w:val="es-CO"/>
        </w:rPr>
        <w:t>”</w:t>
      </w:r>
      <w:r w:rsidR="25755C51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 nos da un valor de 99.7234</w:t>
      </w:r>
      <w:r w:rsidR="00A05702" w:rsidRPr="00370733">
        <w:rPr>
          <w:rFonts w:ascii="Arial" w:eastAsia="Times New Roman" w:hAnsi="Arial" w:cs="Arial"/>
          <w:sz w:val="24"/>
          <w:szCs w:val="24"/>
          <w:lang w:val="es-CO"/>
        </w:rPr>
        <w:t>%</w:t>
      </w:r>
      <w:r w:rsidR="25755C51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, y “Test </w:t>
      </w:r>
      <w:r w:rsidR="00B540B5" w:rsidRPr="00370733">
        <w:rPr>
          <w:rFonts w:ascii="Arial" w:eastAsia="Times New Roman" w:hAnsi="Arial" w:cs="Arial"/>
          <w:sz w:val="24"/>
          <w:szCs w:val="24"/>
          <w:lang w:val="en-US"/>
        </w:rPr>
        <w:t>accuracy</w:t>
      </w:r>
      <w:r w:rsidR="25755C51" w:rsidRPr="00370733">
        <w:rPr>
          <w:rFonts w:ascii="Arial" w:eastAsia="Times New Roman" w:hAnsi="Arial" w:cs="Arial"/>
          <w:sz w:val="24"/>
          <w:szCs w:val="24"/>
          <w:lang w:val="es-CO"/>
        </w:rPr>
        <w:t>” un valor de 93.4921</w:t>
      </w:r>
      <w:r w:rsidR="56E337B4" w:rsidRPr="00370733">
        <w:rPr>
          <w:rFonts w:ascii="Arial" w:eastAsia="Times New Roman" w:hAnsi="Arial" w:cs="Arial"/>
          <w:sz w:val="24"/>
          <w:szCs w:val="24"/>
          <w:lang w:val="es-CO"/>
        </w:rPr>
        <w:t>%</w:t>
      </w:r>
      <w:r w:rsidR="2BA58917" w:rsidRPr="00370733">
        <w:rPr>
          <w:rFonts w:ascii="Arial" w:eastAsia="Times New Roman" w:hAnsi="Arial" w:cs="Arial"/>
          <w:sz w:val="24"/>
          <w:szCs w:val="24"/>
          <w:lang w:val="es-CO"/>
        </w:rPr>
        <w:t>. En este algoritmo se puede demostrar que la limpieza antes de hacer los modelos es importante para mejorar sus resultados</w:t>
      </w:r>
      <w:r w:rsidR="025DBA56" w:rsidRPr="00370733">
        <w:rPr>
          <w:rFonts w:ascii="Arial" w:eastAsia="Times New Roman" w:hAnsi="Arial" w:cs="Arial"/>
          <w:sz w:val="24"/>
          <w:szCs w:val="24"/>
          <w:lang w:val="es-CO"/>
        </w:rPr>
        <w:t>, ya que sin limpieza los valores</w:t>
      </w:r>
      <w:r w:rsidR="00BD0938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 de “Train </w:t>
      </w:r>
      <w:proofErr w:type="spellStart"/>
      <w:r w:rsidR="00BD0938" w:rsidRPr="00370733">
        <w:rPr>
          <w:rFonts w:ascii="Arial" w:eastAsia="Times New Roman" w:hAnsi="Arial" w:cs="Arial"/>
          <w:sz w:val="24"/>
          <w:szCs w:val="24"/>
          <w:lang w:val="es-CO"/>
        </w:rPr>
        <w:t>accuracy</w:t>
      </w:r>
      <w:proofErr w:type="spellEnd"/>
      <w:r w:rsidR="00BD0938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” y “Test </w:t>
      </w:r>
      <w:proofErr w:type="spellStart"/>
      <w:r w:rsidR="00BD0938" w:rsidRPr="00370733">
        <w:rPr>
          <w:rFonts w:ascii="Arial" w:eastAsia="Times New Roman" w:hAnsi="Arial" w:cs="Arial"/>
          <w:sz w:val="24"/>
          <w:szCs w:val="24"/>
          <w:lang w:val="es-CO"/>
        </w:rPr>
        <w:t>ac</w:t>
      </w:r>
      <w:r w:rsidR="00B540B5" w:rsidRPr="00370733">
        <w:rPr>
          <w:rFonts w:ascii="Arial" w:eastAsia="Times New Roman" w:hAnsi="Arial" w:cs="Arial"/>
          <w:sz w:val="24"/>
          <w:szCs w:val="24"/>
          <w:lang w:val="es-CO"/>
        </w:rPr>
        <w:t>c</w:t>
      </w:r>
      <w:r w:rsidR="00BD0938" w:rsidRPr="00370733">
        <w:rPr>
          <w:rFonts w:ascii="Arial" w:eastAsia="Times New Roman" w:hAnsi="Arial" w:cs="Arial"/>
          <w:sz w:val="24"/>
          <w:szCs w:val="24"/>
          <w:lang w:val="es-CO"/>
        </w:rPr>
        <w:t>u</w:t>
      </w:r>
      <w:r w:rsidR="00B540B5" w:rsidRPr="00370733">
        <w:rPr>
          <w:rFonts w:ascii="Arial" w:eastAsia="Times New Roman" w:hAnsi="Arial" w:cs="Arial"/>
          <w:sz w:val="24"/>
          <w:szCs w:val="24"/>
          <w:lang w:val="es-CO"/>
        </w:rPr>
        <w:t>racy</w:t>
      </w:r>
      <w:proofErr w:type="spellEnd"/>
      <w:r w:rsidR="00BD0938" w:rsidRPr="00370733">
        <w:rPr>
          <w:rFonts w:ascii="Arial" w:eastAsia="Times New Roman" w:hAnsi="Arial" w:cs="Arial"/>
          <w:sz w:val="24"/>
          <w:szCs w:val="24"/>
          <w:lang w:val="es-CO"/>
        </w:rPr>
        <w:t>”</w:t>
      </w:r>
      <w:r w:rsidR="025DBA56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 son de </w:t>
      </w:r>
      <w:r w:rsidR="677341E8" w:rsidRPr="00370733">
        <w:rPr>
          <w:rFonts w:ascii="Arial" w:eastAsia="Times New Roman" w:hAnsi="Arial" w:cs="Arial"/>
          <w:sz w:val="24"/>
          <w:szCs w:val="24"/>
          <w:lang w:val="es-CO"/>
        </w:rPr>
        <w:t>99.7200%</w:t>
      </w:r>
      <w:r w:rsidR="482B79B3" w:rsidRPr="00370733">
        <w:rPr>
          <w:rFonts w:ascii="Arial" w:eastAsia="Times New Roman" w:hAnsi="Arial" w:cs="Arial"/>
          <w:sz w:val="24"/>
          <w:szCs w:val="24"/>
          <w:lang w:val="es-CO"/>
        </w:rPr>
        <w:t xml:space="preserve"> y 93.4410% respectivamente.</w:t>
      </w:r>
    </w:p>
    <w:p w14:paraId="14CCBBA4" w14:textId="77777777" w:rsidR="00D61662" w:rsidRPr="00370733" w:rsidRDefault="00D61662" w:rsidP="39EA349F">
      <w:pPr>
        <w:pStyle w:val="Prrafodelista"/>
        <w:ind w:left="1068"/>
        <w:rPr>
          <w:rFonts w:ascii="Arial" w:eastAsia="Times New Roman" w:hAnsi="Arial" w:cs="Arial"/>
          <w:sz w:val="24"/>
          <w:szCs w:val="24"/>
          <w:lang w:val="es-CO"/>
        </w:rPr>
      </w:pPr>
    </w:p>
    <w:p w14:paraId="390E3DD8" w14:textId="5414A8B0" w:rsidR="152AB737" w:rsidRPr="00370733" w:rsidRDefault="517E6284" w:rsidP="60E57B32">
      <w:pPr>
        <w:pStyle w:val="Prrafodelista"/>
        <w:ind w:left="1068"/>
        <w:jc w:val="center"/>
        <w:rPr>
          <w:rFonts w:ascii="Arial" w:hAnsi="Arial" w:cs="Arial"/>
        </w:rPr>
      </w:pPr>
      <w:r w:rsidRPr="00370733">
        <w:rPr>
          <w:rFonts w:ascii="Arial" w:hAnsi="Arial" w:cs="Arial"/>
          <w:noProof/>
        </w:rPr>
        <w:drawing>
          <wp:inline distT="0" distB="0" distL="0" distR="0" wp14:anchorId="1A3A9690" wp14:editId="6E72CA3E">
            <wp:extent cx="2937704" cy="1344621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704" cy="13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675C" w14:textId="45773395" w:rsidR="504764D6" w:rsidRPr="00370733" w:rsidRDefault="504764D6" w:rsidP="4D0511F4">
      <w:pPr>
        <w:pStyle w:val="Prrafodelista"/>
        <w:ind w:left="1068"/>
        <w:jc w:val="center"/>
        <w:rPr>
          <w:rFonts w:ascii="Arial" w:hAnsi="Arial" w:cs="Arial"/>
        </w:rPr>
      </w:pPr>
      <w:r w:rsidRPr="00370733">
        <w:rPr>
          <w:rFonts w:ascii="Arial" w:hAnsi="Arial" w:cs="Arial"/>
          <w:noProof/>
        </w:rPr>
        <w:drawing>
          <wp:inline distT="0" distB="0" distL="0" distR="0" wp14:anchorId="14FAB60A" wp14:editId="69BF786B">
            <wp:extent cx="2963259" cy="2063422"/>
            <wp:effectExtent l="0" t="0" r="0" b="0"/>
            <wp:docPr id="581736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259" cy="20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210E" w14:textId="3DBE1078" w:rsidR="4CE291AE" w:rsidRPr="00370733" w:rsidRDefault="4CE291AE" w:rsidP="4CE291AE">
      <w:pPr>
        <w:pStyle w:val="Prrafodelista"/>
        <w:ind w:left="1068"/>
        <w:jc w:val="center"/>
        <w:rPr>
          <w:rFonts w:ascii="Arial" w:hAnsi="Arial" w:cs="Arial"/>
        </w:rPr>
      </w:pPr>
    </w:p>
    <w:p w14:paraId="2524D29F" w14:textId="1C00F900" w:rsidR="62031349" w:rsidRPr="00370733" w:rsidRDefault="62031349" w:rsidP="009763F9">
      <w:pPr>
        <w:pStyle w:val="Prrafodelista"/>
        <w:ind w:left="106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Con respecto a la </w:t>
      </w:r>
      <w:proofErr w:type="spellStart"/>
      <w:r w:rsidRPr="00370733">
        <w:rPr>
          <w:rFonts w:ascii="Arial" w:eastAsia="Times New Roman" w:hAnsi="Arial" w:cs="Arial"/>
          <w:sz w:val="24"/>
          <w:szCs w:val="24"/>
        </w:rPr>
        <w:t>precision</w:t>
      </w:r>
      <w:proofErr w:type="spellEnd"/>
      <w:r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4F133B6D" w:rsidRPr="00370733">
        <w:rPr>
          <w:rFonts w:ascii="Arial" w:eastAsia="Times New Roman" w:hAnsi="Arial" w:cs="Arial"/>
          <w:sz w:val="24"/>
          <w:szCs w:val="24"/>
        </w:rPr>
        <w:t>(VP/(VP+FP))</w:t>
      </w:r>
      <w:r w:rsidR="10450466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Pr="00370733">
        <w:rPr>
          <w:rFonts w:ascii="Arial" w:eastAsia="Times New Roman" w:hAnsi="Arial" w:cs="Arial"/>
          <w:sz w:val="24"/>
          <w:szCs w:val="24"/>
        </w:rPr>
        <w:t xml:space="preserve">se puede observar que </w:t>
      </w:r>
      <w:r w:rsidR="0D52F20B" w:rsidRPr="00370733">
        <w:rPr>
          <w:rFonts w:ascii="Arial" w:eastAsia="Times New Roman" w:hAnsi="Arial" w:cs="Arial"/>
          <w:sz w:val="24"/>
          <w:szCs w:val="24"/>
        </w:rPr>
        <w:t>el</w:t>
      </w:r>
      <w:r w:rsidR="10450466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6CF2EE5E" w:rsidRPr="00370733">
        <w:rPr>
          <w:rFonts w:ascii="Arial" w:eastAsia="Times New Roman" w:hAnsi="Arial" w:cs="Arial"/>
          <w:sz w:val="24"/>
          <w:szCs w:val="24"/>
        </w:rPr>
        <w:t>porcentaje de casos positivos detectados</w:t>
      </w:r>
      <w:r w:rsidR="6A00DC03" w:rsidRPr="00370733">
        <w:rPr>
          <w:rFonts w:ascii="Arial" w:eastAsia="Times New Roman" w:hAnsi="Arial" w:cs="Arial"/>
          <w:sz w:val="24"/>
          <w:szCs w:val="24"/>
        </w:rPr>
        <w:t xml:space="preserve"> es del 95% y el de negativos es de 92%. Esto nos indica que el algoritmo identifica mejor los casos que pued</w:t>
      </w:r>
      <w:r w:rsidR="67CD3CEC" w:rsidRPr="00370733">
        <w:rPr>
          <w:rFonts w:ascii="Arial" w:eastAsia="Times New Roman" w:hAnsi="Arial" w:cs="Arial"/>
          <w:sz w:val="24"/>
          <w:szCs w:val="24"/>
        </w:rPr>
        <w:t xml:space="preserve">en representar comportamientos suicidas. Con </w:t>
      </w:r>
      <w:proofErr w:type="spellStart"/>
      <w:r w:rsidR="67CD3CEC" w:rsidRPr="00370733">
        <w:rPr>
          <w:rFonts w:ascii="Arial" w:eastAsia="Times New Roman" w:hAnsi="Arial" w:cs="Arial"/>
          <w:sz w:val="24"/>
          <w:szCs w:val="24"/>
        </w:rPr>
        <w:t>recall</w:t>
      </w:r>
      <w:proofErr w:type="spellEnd"/>
      <w:r w:rsidR="232FE544" w:rsidRPr="00370733">
        <w:rPr>
          <w:rFonts w:ascii="Arial" w:eastAsia="Times New Roman" w:hAnsi="Arial" w:cs="Arial"/>
          <w:sz w:val="24"/>
          <w:szCs w:val="24"/>
        </w:rPr>
        <w:t xml:space="preserve"> (VP/(VP+FN)</w:t>
      </w:r>
      <w:r w:rsidR="5A6791E1" w:rsidRPr="00370733">
        <w:rPr>
          <w:rFonts w:ascii="Arial" w:eastAsia="Times New Roman" w:hAnsi="Arial" w:cs="Arial"/>
          <w:sz w:val="24"/>
          <w:szCs w:val="24"/>
        </w:rPr>
        <w:t>)</w:t>
      </w:r>
      <w:r w:rsidR="67CD3CEC" w:rsidRPr="00370733">
        <w:rPr>
          <w:rFonts w:ascii="Arial" w:eastAsia="Times New Roman" w:hAnsi="Arial" w:cs="Arial"/>
          <w:sz w:val="24"/>
          <w:szCs w:val="24"/>
        </w:rPr>
        <w:t xml:space="preserve"> los resultados nos informan </w:t>
      </w:r>
      <w:r w:rsidR="29D27D3E" w:rsidRPr="00370733">
        <w:rPr>
          <w:rFonts w:ascii="Arial" w:eastAsia="Times New Roman" w:hAnsi="Arial" w:cs="Arial"/>
          <w:sz w:val="24"/>
          <w:szCs w:val="24"/>
        </w:rPr>
        <w:t xml:space="preserve">la proporción de casos positivos que fueron correctamente identificados. En este caso para suicide es del 90% y para non-suicide del 96%, </w:t>
      </w:r>
      <w:r w:rsidR="47FA2CAC" w:rsidRPr="00370733">
        <w:rPr>
          <w:rFonts w:ascii="Arial" w:eastAsia="Times New Roman" w:hAnsi="Arial" w:cs="Arial"/>
          <w:sz w:val="24"/>
          <w:szCs w:val="24"/>
        </w:rPr>
        <w:t>demostrando mejores resultados al identificar textos que no representan comportamientos suicidas.</w:t>
      </w:r>
    </w:p>
    <w:p w14:paraId="5823277E" w14:textId="1820483E" w:rsidR="47FA2CAC" w:rsidRPr="00370733" w:rsidRDefault="47FA2CAC" w:rsidP="009763F9">
      <w:pPr>
        <w:pStyle w:val="Prrafodelista"/>
        <w:ind w:left="1068"/>
        <w:jc w:val="both"/>
        <w:rPr>
          <w:rFonts w:ascii="Arial" w:eastAsia="Times New Roman" w:hAnsi="Arial" w:cs="Arial"/>
          <w:sz w:val="28"/>
          <w:szCs w:val="28"/>
        </w:rPr>
      </w:pPr>
      <w:r w:rsidRPr="00370733">
        <w:rPr>
          <w:rFonts w:ascii="Arial" w:eastAsia="Times New Roman" w:hAnsi="Arial" w:cs="Arial"/>
          <w:sz w:val="24"/>
          <w:szCs w:val="24"/>
        </w:rPr>
        <w:t>En general podemos observar que este algoritmo identifica mejor los casos no suicidas que los suicidas a partir del f1-score.</w:t>
      </w:r>
    </w:p>
    <w:p w14:paraId="15AEF91D" w14:textId="52FCF12F" w:rsidR="0FFED154" w:rsidRPr="00370733" w:rsidRDefault="0FFED154" w:rsidP="0729A395">
      <w:pPr>
        <w:pStyle w:val="Prrafodelista"/>
        <w:ind w:left="1068"/>
        <w:rPr>
          <w:rFonts w:ascii="Arial" w:hAnsi="Arial" w:cs="Arial"/>
        </w:rPr>
      </w:pPr>
    </w:p>
    <w:p w14:paraId="5015FF8B" w14:textId="52AA57D6" w:rsidR="6CF1D24B" w:rsidRPr="00370733" w:rsidRDefault="3C576427" w:rsidP="007308FB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Naive Bayes:</w:t>
      </w:r>
    </w:p>
    <w:p w14:paraId="640ADAE1" w14:textId="30E4FE13" w:rsidR="267E3FF9" w:rsidRPr="00370733" w:rsidRDefault="5D177D95" w:rsidP="2E7E782A">
      <w:pPr>
        <w:spacing w:line="240" w:lineRule="auto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Este algoritmo </w:t>
      </w:r>
      <w:r w:rsidR="27FAA8B1" w:rsidRPr="00370733">
        <w:rPr>
          <w:rFonts w:ascii="Arial" w:eastAsia="Times New Roman" w:hAnsi="Arial" w:cs="Arial"/>
          <w:sz w:val="24"/>
          <w:szCs w:val="24"/>
        </w:rPr>
        <w:t xml:space="preserve">de aprendizaje supervisado de </w:t>
      </w:r>
      <w:r w:rsidR="4BD35550" w:rsidRPr="00370733">
        <w:rPr>
          <w:rFonts w:ascii="Arial" w:eastAsia="Times New Roman" w:hAnsi="Arial" w:cs="Arial"/>
          <w:sz w:val="24"/>
          <w:szCs w:val="24"/>
        </w:rPr>
        <w:t>clasificación</w:t>
      </w:r>
      <w:r w:rsidR="27FAA8B1" w:rsidRPr="00370733">
        <w:rPr>
          <w:rFonts w:ascii="Arial" w:eastAsia="Times New Roman" w:hAnsi="Arial" w:cs="Arial"/>
          <w:sz w:val="24"/>
          <w:szCs w:val="24"/>
        </w:rPr>
        <w:t xml:space="preserve"> de textos </w:t>
      </w:r>
      <w:r w:rsidRPr="00370733">
        <w:rPr>
          <w:rFonts w:ascii="Arial" w:eastAsia="Times New Roman" w:hAnsi="Arial" w:cs="Arial"/>
          <w:sz w:val="24"/>
          <w:szCs w:val="24"/>
        </w:rPr>
        <w:t xml:space="preserve">utiliza </w:t>
      </w:r>
      <w:r w:rsidR="5526D2E4" w:rsidRPr="00370733">
        <w:rPr>
          <w:rFonts w:ascii="Arial" w:eastAsia="Times New Roman" w:hAnsi="Arial" w:cs="Arial"/>
          <w:sz w:val="24"/>
          <w:szCs w:val="24"/>
        </w:rPr>
        <w:t>el teorema de Bayes con una suposición Naive</w:t>
      </w:r>
      <w:r w:rsidR="46021CD2" w:rsidRPr="00370733">
        <w:rPr>
          <w:rFonts w:ascii="Arial" w:eastAsia="Times New Roman" w:hAnsi="Arial" w:cs="Arial"/>
          <w:sz w:val="24"/>
          <w:szCs w:val="24"/>
        </w:rPr>
        <w:t xml:space="preserve">. Para esto implementamos el multinomial Bayes, este es adecuado para </w:t>
      </w:r>
      <w:r w:rsidR="29F95082" w:rsidRPr="00370733">
        <w:rPr>
          <w:rFonts w:ascii="Arial" w:eastAsia="Times New Roman" w:hAnsi="Arial" w:cs="Arial"/>
          <w:sz w:val="24"/>
          <w:szCs w:val="24"/>
        </w:rPr>
        <w:t>clasificación</w:t>
      </w:r>
      <w:r w:rsidR="46021CD2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02CB6B11" w:rsidRPr="00370733">
        <w:rPr>
          <w:rFonts w:ascii="Arial" w:eastAsia="Times New Roman" w:hAnsi="Arial" w:cs="Arial"/>
          <w:sz w:val="24"/>
          <w:szCs w:val="24"/>
        </w:rPr>
        <w:t xml:space="preserve">de variables </w:t>
      </w:r>
      <w:r w:rsidR="46021CD2" w:rsidRPr="00370733">
        <w:rPr>
          <w:rFonts w:ascii="Arial" w:eastAsia="Times New Roman" w:hAnsi="Arial" w:cs="Arial"/>
          <w:sz w:val="24"/>
          <w:szCs w:val="24"/>
        </w:rPr>
        <w:t xml:space="preserve">discretas. </w:t>
      </w:r>
      <w:r w:rsidR="12138818" w:rsidRPr="00370733">
        <w:rPr>
          <w:rFonts w:ascii="Arial" w:eastAsia="Times New Roman" w:hAnsi="Arial" w:cs="Arial"/>
          <w:sz w:val="24"/>
          <w:szCs w:val="24"/>
        </w:rPr>
        <w:t>El modelo</w:t>
      </w:r>
      <w:r w:rsidR="46021CD2" w:rsidRPr="00370733">
        <w:rPr>
          <w:rFonts w:ascii="Arial" w:eastAsia="Times New Roman" w:hAnsi="Arial" w:cs="Arial"/>
          <w:sz w:val="24"/>
          <w:szCs w:val="24"/>
        </w:rPr>
        <w:t xml:space="preserve"> multinomial </w:t>
      </w:r>
      <w:r w:rsidR="4C7039AB" w:rsidRPr="00370733">
        <w:rPr>
          <w:rFonts w:ascii="Arial" w:eastAsia="Times New Roman" w:hAnsi="Arial" w:cs="Arial"/>
          <w:sz w:val="24"/>
          <w:szCs w:val="24"/>
        </w:rPr>
        <w:t xml:space="preserve">funciona de manera </w:t>
      </w:r>
      <w:r w:rsidR="6DFE86AD" w:rsidRPr="00370733">
        <w:rPr>
          <w:rFonts w:ascii="Arial" w:eastAsia="Times New Roman" w:hAnsi="Arial" w:cs="Arial"/>
          <w:sz w:val="24"/>
          <w:szCs w:val="24"/>
        </w:rPr>
        <w:t>adecuada en casos de recuentos de palabras para variables de texto, tal como nos lo pide nuestro problema a resolver.</w:t>
      </w:r>
      <w:r w:rsidR="00A03056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00235A6B" w:rsidRPr="0037073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(1.9. Naive Bayes, s. f.)</w:t>
      </w:r>
    </w:p>
    <w:p w14:paraId="4DE13C39" w14:textId="5BA8F535" w:rsidR="66D2CE40" w:rsidRPr="00370733" w:rsidRDefault="6B446447" w:rsidP="682A57DA">
      <w:pPr>
        <w:spacing w:line="240" w:lineRule="auto"/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Para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este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modelo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utilizaron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los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parametros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que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vienen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por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defecto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en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funcion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MultinomialNB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() de scikit-learn, las </w:t>
      </w:r>
      <w:proofErr w:type="spellStart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cuales</w:t>
      </w:r>
      <w:proofErr w:type="spellEnd"/>
      <w:r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son </w:t>
      </w:r>
      <w:r w:rsidR="6984ADD4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alpha = 1, </w:t>
      </w:r>
      <w:proofErr w:type="spellStart"/>
      <w:r w:rsidR="6984ADD4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fit_prior</w:t>
      </w:r>
      <w:proofErr w:type="spellEnd"/>
      <w:r w:rsidR="6984ADD4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True y </w:t>
      </w:r>
      <w:proofErr w:type="spellStart"/>
      <w:r w:rsidR="6984ADD4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class_prior</w:t>
      </w:r>
      <w:proofErr w:type="spellEnd"/>
      <w:r w:rsidR="6984ADD4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None. Alpha representa</w:t>
      </w:r>
      <w:r w:rsidR="1ABCB6DB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una variable en la </w:t>
      </w:r>
      <w:proofErr w:type="spellStart"/>
      <w:r w:rsidR="1ABCB6DB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ecuacion</w:t>
      </w:r>
      <w:proofErr w:type="spellEnd"/>
      <w:r w:rsidR="1ABCB6DB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que puede ayudar a mejorar el resultado del algoritmo cuando no hay much</w:t>
      </w:r>
      <w:r w:rsidR="662304AB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as etiquetas distintas</w:t>
      </w:r>
      <w:r w:rsidR="64736A8F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(How does ,the </w:t>
      </w:r>
      <w:proofErr w:type="spellStart"/>
      <w:r w:rsidR="64736A8F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Mutlinomial</w:t>
      </w:r>
      <w:proofErr w:type="spellEnd"/>
      <w:r w:rsidR="64736A8F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64736A8F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Bayes’s</w:t>
      </w:r>
      <w:proofErr w:type="spellEnd"/>
      <w:r w:rsidR="64736A8F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alpha parameter, affects the text classification task?, 2018)</w:t>
      </w:r>
      <w:r w:rsidR="662304AB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662304AB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fit_pri</w:t>
      </w:r>
      <w:r w:rsidR="1F9EA08D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or</w:t>
      </w:r>
      <w:proofErr w:type="spellEnd"/>
      <w:r w:rsidR="1F9EA08D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hace referencia a </w:t>
      </w:r>
      <w:r w:rsidR="52B5C4E4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si el modelo aprende las clases antes de las probabilidades o no, y </w:t>
      </w:r>
      <w:proofErr w:type="spellStart"/>
      <w:r w:rsidR="52B5C4E4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class_prior</w:t>
      </w:r>
      <w:proofErr w:type="spellEnd"/>
      <w:r w:rsidR="2F79FCA0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nos representa las probabilidades previas de las clases </w:t>
      </w:r>
      <w:r w:rsidR="0F43CDC5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F43CDC5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sklearn.naive_bayes.MultinomialNB</w:t>
      </w:r>
      <w:proofErr w:type="spellEnd"/>
      <w:r w:rsidR="0F43CDC5" w:rsidRPr="00370733">
        <w:rPr>
          <w:rFonts w:ascii="Arial" w:hAnsi="Arial" w:cs="Arial"/>
          <w:color w:val="000000" w:themeColor="text1"/>
          <w:sz w:val="24"/>
          <w:szCs w:val="24"/>
          <w:lang w:val="en-US"/>
        </w:rPr>
        <w:t>, s. f.)</w:t>
      </w:r>
    </w:p>
    <w:p w14:paraId="3C68C2B1" w14:textId="3220C495" w:rsidR="6A7F4EEF" w:rsidRPr="00370733" w:rsidRDefault="6A7F4EEF" w:rsidP="2E2C9C9E">
      <w:pPr>
        <w:spacing w:line="240" w:lineRule="auto"/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Utilizamos dos </w:t>
      </w:r>
      <w:r w:rsidR="36D2CCB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técnicas</w:t>
      </w:r>
      <w:r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distintas para la </w:t>
      </w:r>
      <w:r w:rsidR="57F1419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creación</w:t>
      </w:r>
      <w:r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del modelo. En primer lugar</w:t>
      </w:r>
      <w:r w:rsidR="778B5FE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  <w:r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FF44B0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se utilizó un Pipeline con </w:t>
      </w:r>
      <w:proofErr w:type="spellStart"/>
      <w:r w:rsidR="0FF44B0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TfidfVectorizer</w:t>
      </w:r>
      <w:proofErr w:type="spellEnd"/>
      <w:r w:rsidR="0FF44B0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(), que es parecido a CountVectorizer, a </w:t>
      </w:r>
      <w:r w:rsidR="0134F3F3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diferencia</w:t>
      </w:r>
      <w:r w:rsidR="0FF44B0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que </w:t>
      </w:r>
      <w:r w:rsidR="45CD692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esta </w:t>
      </w:r>
      <w:r w:rsidR="4B663391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función</w:t>
      </w:r>
      <w:r w:rsidR="45CD692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convierte la </w:t>
      </w:r>
      <w:r w:rsidR="00DD3B36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colección</w:t>
      </w:r>
      <w:r w:rsidR="45CD692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documentos sin </w:t>
      </w:r>
      <w:r w:rsidR="7AE098BF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procesar</w:t>
      </w:r>
      <w:r w:rsidR="45CD692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en una matriz de funciones </w:t>
      </w:r>
      <w:r w:rsidR="29A91271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T</w:t>
      </w:r>
      <w:r w:rsidR="45CD692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F</w:t>
      </w:r>
      <w:r w:rsidR="741C6575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-</w:t>
      </w:r>
      <w:proofErr w:type="spellStart"/>
      <w:r w:rsidR="741C6575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i</w:t>
      </w:r>
      <w:r w:rsidR="1532447F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D</w:t>
      </w:r>
      <w:r w:rsidR="45CD692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F</w:t>
      </w:r>
      <w:proofErr w:type="spellEnd"/>
      <w:r w:rsidR="45CD692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.</w:t>
      </w:r>
      <w:r w:rsidR="6EF759D9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Al revisar la </w:t>
      </w:r>
      <w:r w:rsidR="54126F0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exactitud de este modelo nos da un resultado de 92,2</w:t>
      </w:r>
      <w:r w:rsidR="00A3765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160</w:t>
      </w:r>
      <w:r w:rsidR="54126F0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% para el </w:t>
      </w:r>
      <w:proofErr w:type="spellStart"/>
      <w:r w:rsidR="54126F0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train</w:t>
      </w:r>
      <w:proofErr w:type="spellEnd"/>
      <w:r w:rsidR="54126F0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90,</w:t>
      </w:r>
      <w:r w:rsidR="00B203F3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9351</w:t>
      </w:r>
      <w:r w:rsidR="00FE3DE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54126F0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% parta el test con limpieza</w:t>
      </w:r>
      <w:r w:rsidR="26EDCB50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. Mientras que sin utilizar el Pipeline y utilizar CountVectorizer() nos da un resultado de 93,2</w:t>
      </w:r>
      <w:r w:rsidR="00AE48A5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073</w:t>
      </w:r>
      <w:r w:rsidR="26EDCB50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% para el </w:t>
      </w:r>
      <w:proofErr w:type="spellStart"/>
      <w:r w:rsidR="26EDCB50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train</w:t>
      </w:r>
      <w:proofErr w:type="spellEnd"/>
      <w:r w:rsidR="4FC1A58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del test 92,</w:t>
      </w:r>
      <w:r w:rsidR="007C696F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4619</w:t>
      </w:r>
      <w:r w:rsidR="4FC1A58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% con limpieza. </w:t>
      </w:r>
      <w:r w:rsidR="4125B569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Podemos concluir que este modelo funciona mejor sin Pipeline, sin embargo, la diferencia no es significativamente grande.</w:t>
      </w:r>
      <w:r w:rsidR="733A0BD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</w:p>
    <w:p w14:paraId="3300FBE9" w14:textId="47187464" w:rsidR="6A7F4EEF" w:rsidRPr="00370733" w:rsidRDefault="733A0BD2" w:rsidP="7E3128AB">
      <w:pPr>
        <w:spacing w:line="240" w:lineRule="auto"/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 pesar de</w:t>
      </w:r>
      <w:r w:rsidR="0AE2414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en los resultados del entrenamiento se</w:t>
      </w:r>
      <w:r w:rsidR="70AE816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an</w:t>
      </w:r>
      <w:r w:rsidR="0AE2414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mejores sin limpieza </w:t>
      </w:r>
      <w:r w:rsidR="00D8105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="00BB0365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Con pipeline </w:t>
      </w:r>
      <w:r w:rsidR="00F7081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92.2507%</w:t>
      </w:r>
      <w:r w:rsidR="00925746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</w:t>
      </w:r>
      <w:r w:rsidR="00F7081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sin pipeline </w:t>
      </w:r>
      <w:r w:rsidR="00925746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93.2625%</w:t>
      </w:r>
      <w:r w:rsidR="00D8105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) </w:t>
      </w:r>
      <w:r w:rsidR="0AE2414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que los que ya tienen limpieza, decidimos ignorar esto para hacer la </w:t>
      </w:r>
      <w:r w:rsidR="7C967EFB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conclusión de </w:t>
      </w:r>
      <w:r w:rsidR="00E14F8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cuál</w:t>
      </w:r>
      <w:r w:rsidR="7C967EFB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modelo es mejor. Esto porque lo que nos pide la empresa es crear un algoritmo que tenga </w:t>
      </w:r>
      <w:r w:rsidR="6088E839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mejores</w:t>
      </w:r>
      <w:r w:rsidR="7C79F30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6088E839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predicciones con datos nuevos, no sobre los entrenados. Como la prueba de test se hace con datos nuevos, el result</w:t>
      </w:r>
      <w:r w:rsidR="49C0B70B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ado de esta prueba es la que mejor representa el comportamiento que tendrá el modelo en </w:t>
      </w:r>
      <w:r w:rsidR="71DEB651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producción</w:t>
      </w:r>
      <w:r w:rsidR="49C0B70B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.</w:t>
      </w:r>
    </w:p>
    <w:p w14:paraId="4D6BD744" w14:textId="433CABE2" w:rsidR="2A7FB5AB" w:rsidRPr="00370733" w:rsidRDefault="598D9210" w:rsidP="48746CB1">
      <w:pPr>
        <w:spacing w:line="240" w:lineRule="auto"/>
        <w:ind w:left="1068"/>
        <w:jc w:val="center"/>
        <w:rPr>
          <w:rFonts w:ascii="Arial" w:hAnsi="Arial" w:cs="Arial"/>
        </w:rPr>
      </w:pPr>
      <w:r w:rsidRPr="00370733">
        <w:rPr>
          <w:rFonts w:ascii="Arial" w:hAnsi="Arial" w:cs="Arial"/>
          <w:noProof/>
        </w:rPr>
        <w:drawing>
          <wp:inline distT="0" distB="0" distL="0" distR="0" wp14:anchorId="14C18DBF" wp14:editId="12DE7B51">
            <wp:extent cx="3069029" cy="212228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029" cy="21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EC8347" w:rsidRPr="00370733">
        <w:rPr>
          <w:rFonts w:ascii="Arial" w:hAnsi="Arial" w:cs="Arial"/>
          <w:noProof/>
        </w:rPr>
        <w:drawing>
          <wp:inline distT="0" distB="0" distL="0" distR="0" wp14:anchorId="7CBD93FA" wp14:editId="50881B73">
            <wp:extent cx="2968831" cy="1344098"/>
            <wp:effectExtent l="0" t="0" r="317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831" cy="13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912" w14:textId="6220136E" w:rsidR="7CB601E7" w:rsidRPr="00370733" w:rsidRDefault="6CA99B08" w:rsidP="70714FCB">
      <w:pPr>
        <w:pStyle w:val="Prrafodelista"/>
        <w:spacing w:line="240" w:lineRule="auto"/>
        <w:ind w:left="106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lastRenderedPageBreak/>
        <w:t xml:space="preserve">Al momento de revisar los resultados obtenidos por el </w:t>
      </w:r>
      <w:r w:rsidR="3CCCD5DF" w:rsidRPr="00370733">
        <w:rPr>
          <w:rFonts w:ascii="Arial" w:eastAsia="Times New Roman" w:hAnsi="Arial" w:cs="Arial"/>
          <w:sz w:val="24"/>
          <w:szCs w:val="24"/>
        </w:rPr>
        <w:t xml:space="preserve">modelo </w:t>
      </w:r>
      <w:proofErr w:type="spellStart"/>
      <w:r w:rsidR="3CCCD5DF" w:rsidRPr="00370733">
        <w:rPr>
          <w:rFonts w:ascii="Arial" w:eastAsia="Times New Roman" w:hAnsi="Arial" w:cs="Arial"/>
          <w:sz w:val="24"/>
          <w:szCs w:val="24"/>
        </w:rPr>
        <w:t>MultinomialNB</w:t>
      </w:r>
      <w:proofErr w:type="spellEnd"/>
      <w:r w:rsidR="3CCCD5DF" w:rsidRPr="00370733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="3CCCD5DF" w:rsidRPr="00370733">
        <w:rPr>
          <w:rFonts w:ascii="Arial" w:eastAsia="Times New Roman" w:hAnsi="Arial" w:cs="Arial"/>
          <w:sz w:val="24"/>
          <w:szCs w:val="24"/>
        </w:rPr>
        <w:t>precision</w:t>
      </w:r>
      <w:proofErr w:type="spellEnd"/>
      <w:r w:rsidR="3CCCD5DF" w:rsidRPr="00370733">
        <w:rPr>
          <w:rFonts w:ascii="Arial" w:eastAsia="Times New Roman" w:hAnsi="Arial" w:cs="Arial"/>
          <w:sz w:val="24"/>
          <w:szCs w:val="24"/>
        </w:rPr>
        <w:t xml:space="preserve"> (VP/(VP+FP)) es mejor p</w:t>
      </w:r>
      <w:r w:rsidR="2D23E129" w:rsidRPr="00370733">
        <w:rPr>
          <w:rFonts w:ascii="Arial" w:eastAsia="Times New Roman" w:hAnsi="Arial" w:cs="Arial"/>
          <w:sz w:val="24"/>
          <w:szCs w:val="24"/>
        </w:rPr>
        <w:t>ara non-suicide que para suicide. Con un valor de 9</w:t>
      </w:r>
      <w:r w:rsidR="00762C39" w:rsidRPr="00370733">
        <w:rPr>
          <w:rFonts w:ascii="Arial" w:eastAsia="Times New Roman" w:hAnsi="Arial" w:cs="Arial"/>
          <w:sz w:val="24"/>
          <w:szCs w:val="24"/>
        </w:rPr>
        <w:t>6</w:t>
      </w:r>
      <w:r w:rsidR="2D23E129" w:rsidRPr="00370733">
        <w:rPr>
          <w:rFonts w:ascii="Arial" w:eastAsia="Times New Roman" w:hAnsi="Arial" w:cs="Arial"/>
          <w:sz w:val="24"/>
          <w:szCs w:val="24"/>
        </w:rPr>
        <w:t xml:space="preserve">% y 89% respectivamente. Esto nos indica que el algoritmo identifica mejor los casos que pueden representar comportamientos </w:t>
      </w:r>
      <w:r w:rsidR="0388FB5B" w:rsidRPr="00370733">
        <w:rPr>
          <w:rFonts w:ascii="Arial" w:eastAsia="Times New Roman" w:hAnsi="Arial" w:cs="Arial"/>
          <w:sz w:val="24"/>
          <w:szCs w:val="24"/>
        </w:rPr>
        <w:t xml:space="preserve">no </w:t>
      </w:r>
      <w:r w:rsidR="2D23E129" w:rsidRPr="00370733">
        <w:rPr>
          <w:rFonts w:ascii="Arial" w:eastAsia="Times New Roman" w:hAnsi="Arial" w:cs="Arial"/>
          <w:sz w:val="24"/>
          <w:szCs w:val="24"/>
        </w:rPr>
        <w:t>suicidas</w:t>
      </w:r>
      <w:r w:rsidR="78EDBEA9" w:rsidRPr="00370733">
        <w:rPr>
          <w:rFonts w:ascii="Arial" w:eastAsia="Times New Roman" w:hAnsi="Arial" w:cs="Arial"/>
          <w:sz w:val="24"/>
          <w:szCs w:val="24"/>
        </w:rPr>
        <w:t xml:space="preserve">. Con </w:t>
      </w:r>
      <w:proofErr w:type="spellStart"/>
      <w:r w:rsidR="78EDBEA9" w:rsidRPr="00370733">
        <w:rPr>
          <w:rFonts w:ascii="Arial" w:eastAsia="Times New Roman" w:hAnsi="Arial" w:cs="Arial"/>
          <w:sz w:val="24"/>
          <w:szCs w:val="24"/>
        </w:rPr>
        <w:t>recall</w:t>
      </w:r>
      <w:proofErr w:type="spellEnd"/>
      <w:r w:rsidR="78EDBEA9" w:rsidRPr="00370733">
        <w:rPr>
          <w:rFonts w:ascii="Arial" w:eastAsia="Times New Roman" w:hAnsi="Arial" w:cs="Arial"/>
          <w:sz w:val="24"/>
          <w:szCs w:val="24"/>
        </w:rPr>
        <w:t xml:space="preserve"> (VP/(VP+FN)) los resultados nos informan la proporción de casos positivos </w:t>
      </w:r>
      <w:r w:rsidR="01B66353" w:rsidRPr="00370733">
        <w:rPr>
          <w:rFonts w:ascii="Arial" w:eastAsia="Times New Roman" w:hAnsi="Arial" w:cs="Arial"/>
          <w:sz w:val="24"/>
          <w:szCs w:val="24"/>
        </w:rPr>
        <w:t xml:space="preserve">y negativos </w:t>
      </w:r>
      <w:r w:rsidR="78EDBEA9" w:rsidRPr="00370733">
        <w:rPr>
          <w:rFonts w:ascii="Arial" w:eastAsia="Times New Roman" w:hAnsi="Arial" w:cs="Arial"/>
          <w:sz w:val="24"/>
          <w:szCs w:val="24"/>
        </w:rPr>
        <w:t>que fueron correctamente identificados. En este caso para suicide es del 9</w:t>
      </w:r>
      <w:r w:rsidR="2BC9A97F" w:rsidRPr="00370733">
        <w:rPr>
          <w:rFonts w:ascii="Arial" w:eastAsia="Times New Roman" w:hAnsi="Arial" w:cs="Arial"/>
          <w:sz w:val="24"/>
          <w:szCs w:val="24"/>
        </w:rPr>
        <w:t>1</w:t>
      </w:r>
      <w:r w:rsidR="78EDBEA9" w:rsidRPr="00370733">
        <w:rPr>
          <w:rFonts w:ascii="Arial" w:eastAsia="Times New Roman" w:hAnsi="Arial" w:cs="Arial"/>
          <w:sz w:val="24"/>
          <w:szCs w:val="24"/>
        </w:rPr>
        <w:t>% y para non-suicide del 9</w:t>
      </w:r>
      <w:r w:rsidR="00762C39" w:rsidRPr="00370733">
        <w:rPr>
          <w:rFonts w:ascii="Arial" w:eastAsia="Times New Roman" w:hAnsi="Arial" w:cs="Arial"/>
          <w:sz w:val="24"/>
          <w:szCs w:val="24"/>
        </w:rPr>
        <w:t>5</w:t>
      </w:r>
      <w:r w:rsidR="78EDBEA9" w:rsidRPr="00370733">
        <w:rPr>
          <w:rFonts w:ascii="Arial" w:eastAsia="Times New Roman" w:hAnsi="Arial" w:cs="Arial"/>
          <w:sz w:val="24"/>
          <w:szCs w:val="24"/>
        </w:rPr>
        <w:t>%, demostrando mejores resultados al identificar textos que representan comportamientos suicidas.</w:t>
      </w:r>
      <w:r w:rsidR="34BD6B53" w:rsidRPr="00370733">
        <w:rPr>
          <w:rFonts w:ascii="Arial" w:eastAsia="Times New Roman" w:hAnsi="Arial" w:cs="Arial"/>
          <w:sz w:val="24"/>
          <w:szCs w:val="24"/>
        </w:rPr>
        <w:t xml:space="preserve"> En general nos damos cuenta </w:t>
      </w:r>
      <w:r w:rsidR="23B671FE" w:rsidRPr="00370733">
        <w:rPr>
          <w:rFonts w:ascii="Arial" w:eastAsia="Times New Roman" w:hAnsi="Arial" w:cs="Arial"/>
          <w:sz w:val="24"/>
          <w:szCs w:val="24"/>
        </w:rPr>
        <w:t>de</w:t>
      </w:r>
      <w:r w:rsidR="34BD6B53" w:rsidRPr="00370733">
        <w:rPr>
          <w:rFonts w:ascii="Arial" w:eastAsia="Times New Roman" w:hAnsi="Arial" w:cs="Arial"/>
          <w:sz w:val="24"/>
          <w:szCs w:val="24"/>
        </w:rPr>
        <w:t xml:space="preserve"> que este algoritmo es mejor identificando los casos no suicidas, ya que del f1-score es mayor para esta etiqueta con 93%, mientras que para las etiquetas </w:t>
      </w:r>
      <w:r w:rsidR="26B4BA3A" w:rsidRPr="00370733">
        <w:rPr>
          <w:rFonts w:ascii="Arial" w:eastAsia="Times New Roman" w:hAnsi="Arial" w:cs="Arial"/>
          <w:sz w:val="24"/>
          <w:szCs w:val="24"/>
        </w:rPr>
        <w:t>de suicidio son del 92%.</w:t>
      </w:r>
    </w:p>
    <w:p w14:paraId="08C3EEB2" w14:textId="45F0599E" w:rsidR="7CB601E7" w:rsidRPr="00370733" w:rsidRDefault="7CB601E7" w:rsidP="24A7724B">
      <w:pPr>
        <w:spacing w:line="240" w:lineRule="auto"/>
        <w:ind w:left="1068"/>
        <w:rPr>
          <w:rFonts w:ascii="Arial" w:eastAsia="Times New Roman" w:hAnsi="Arial" w:cs="Arial"/>
          <w:sz w:val="24"/>
          <w:szCs w:val="24"/>
          <w:lang w:val="es-CO"/>
        </w:rPr>
      </w:pPr>
    </w:p>
    <w:p w14:paraId="6883E97C" w14:textId="1F42E675" w:rsidR="3C576427" w:rsidRPr="00370733" w:rsidRDefault="3C576427" w:rsidP="5CCC3917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SGD Classifier:</w:t>
      </w:r>
    </w:p>
    <w:p w14:paraId="4C1DEBED" w14:textId="4BF17737" w:rsidR="1FF791FC" w:rsidRPr="00370733" w:rsidRDefault="1FF791FC" w:rsidP="73EB6B3A">
      <w:pPr>
        <w:ind w:left="106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El método que utiliza este algoritmo para predecir es encontrar de manera iterativa la gradiente que mejor</w:t>
      </w:r>
      <w:r w:rsidR="0E246C92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Pr="00370733">
        <w:rPr>
          <w:rFonts w:ascii="Arial" w:eastAsia="Times New Roman" w:hAnsi="Arial" w:cs="Arial"/>
          <w:sz w:val="24"/>
          <w:szCs w:val="24"/>
        </w:rPr>
        <w:t>se adapta a los datos de entrenamiento mediante varias funciones matemáticas.</w:t>
      </w:r>
      <w:r w:rsidR="4304B114" w:rsidRPr="00370733">
        <w:rPr>
          <w:rFonts w:ascii="Arial" w:eastAsia="Times New Roman" w:hAnsi="Arial" w:cs="Arial"/>
          <w:sz w:val="24"/>
          <w:szCs w:val="24"/>
        </w:rPr>
        <w:t xml:space="preserve"> Esto se hace </w:t>
      </w:r>
      <w:r w:rsidR="59F9ACF3" w:rsidRPr="00370733">
        <w:rPr>
          <w:rFonts w:ascii="Arial" w:eastAsia="Times New Roman" w:hAnsi="Arial" w:cs="Arial"/>
          <w:sz w:val="24"/>
          <w:szCs w:val="24"/>
        </w:rPr>
        <w:t>movilizándose</w:t>
      </w:r>
      <w:r w:rsidR="4304B114" w:rsidRPr="00370733">
        <w:rPr>
          <w:rFonts w:ascii="Arial" w:eastAsia="Times New Roman" w:hAnsi="Arial" w:cs="Arial"/>
          <w:sz w:val="24"/>
          <w:szCs w:val="24"/>
        </w:rPr>
        <w:t xml:space="preserve"> hacia el punto con </w:t>
      </w:r>
      <w:r w:rsidR="009763F9" w:rsidRPr="00370733">
        <w:rPr>
          <w:rFonts w:ascii="Arial" w:eastAsia="Times New Roman" w:hAnsi="Arial" w:cs="Arial"/>
          <w:sz w:val="24"/>
          <w:szCs w:val="24"/>
        </w:rPr>
        <w:t>mayor</w:t>
      </w:r>
      <w:r w:rsidR="4304B114" w:rsidRPr="00370733">
        <w:rPr>
          <w:rFonts w:ascii="Arial" w:eastAsia="Times New Roman" w:hAnsi="Arial" w:cs="Arial"/>
          <w:sz w:val="24"/>
          <w:szCs w:val="24"/>
        </w:rPr>
        <w:t xml:space="preserve"> pendiente y así encontrar un </w:t>
      </w:r>
      <w:r w:rsidR="04F4ED51" w:rsidRPr="00370733">
        <w:rPr>
          <w:rFonts w:ascii="Arial" w:eastAsia="Times New Roman" w:hAnsi="Arial" w:cs="Arial"/>
          <w:sz w:val="24"/>
          <w:szCs w:val="24"/>
        </w:rPr>
        <w:t>mínimo</w:t>
      </w:r>
      <w:r w:rsidR="4304B114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4F8E95ED" w:rsidRPr="00370733">
        <w:rPr>
          <w:rFonts w:ascii="Arial" w:eastAsia="Times New Roman" w:hAnsi="Arial" w:cs="Arial"/>
          <w:sz w:val="24"/>
          <w:szCs w:val="24"/>
        </w:rPr>
        <w:t>local</w:t>
      </w:r>
      <w:r w:rsidR="43962146" w:rsidRPr="00370733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43962146" w:rsidRPr="00370733">
        <w:rPr>
          <w:rFonts w:ascii="Arial" w:eastAsia="Times New Roman" w:hAnsi="Arial" w:cs="Arial"/>
          <w:sz w:val="24"/>
          <w:szCs w:val="24"/>
        </w:rPr>
        <w:t>Dot</w:t>
      </w:r>
      <w:proofErr w:type="spellEnd"/>
      <w:r w:rsidR="43962146" w:rsidRPr="00370733">
        <w:rPr>
          <w:rFonts w:ascii="Arial" w:eastAsia="Times New Roman" w:hAnsi="Arial" w:cs="Arial"/>
          <w:sz w:val="24"/>
          <w:szCs w:val="24"/>
        </w:rPr>
        <w:t xml:space="preserve"> CSV, 2018b)</w:t>
      </w:r>
      <w:r w:rsidR="44F3593C" w:rsidRPr="00370733">
        <w:rPr>
          <w:rFonts w:ascii="Arial" w:eastAsia="Times New Roman" w:hAnsi="Arial" w:cs="Arial"/>
          <w:sz w:val="24"/>
          <w:szCs w:val="24"/>
        </w:rPr>
        <w:t xml:space="preserve">. Sin embargo, este </w:t>
      </w:r>
      <w:r w:rsidR="7D90B9E9" w:rsidRPr="00370733">
        <w:rPr>
          <w:rFonts w:ascii="Arial" w:eastAsia="Times New Roman" w:hAnsi="Arial" w:cs="Arial"/>
          <w:sz w:val="24"/>
          <w:szCs w:val="24"/>
        </w:rPr>
        <w:t>mínimo</w:t>
      </w:r>
      <w:r w:rsidR="44F3593C" w:rsidRPr="00370733">
        <w:rPr>
          <w:rFonts w:ascii="Arial" w:eastAsia="Times New Roman" w:hAnsi="Arial" w:cs="Arial"/>
          <w:sz w:val="24"/>
          <w:szCs w:val="24"/>
        </w:rPr>
        <w:t xml:space="preserve"> local no siempre va a ser el mismo, ya que este depende del número de iteraciones y de </w:t>
      </w:r>
      <w:r w:rsidR="74CF541C" w:rsidRPr="00370733">
        <w:rPr>
          <w:rFonts w:ascii="Arial" w:eastAsia="Times New Roman" w:hAnsi="Arial" w:cs="Arial"/>
          <w:sz w:val="24"/>
          <w:szCs w:val="24"/>
        </w:rPr>
        <w:t xml:space="preserve">los </w:t>
      </w:r>
      <w:r w:rsidR="1B606204" w:rsidRPr="00370733">
        <w:rPr>
          <w:rFonts w:ascii="Arial" w:eastAsia="Times New Roman" w:hAnsi="Arial" w:cs="Arial"/>
          <w:sz w:val="24"/>
          <w:szCs w:val="24"/>
        </w:rPr>
        <w:t>parámetros</w:t>
      </w:r>
      <w:r w:rsidR="44F3593C" w:rsidRPr="00370733">
        <w:rPr>
          <w:rFonts w:ascii="Arial" w:eastAsia="Times New Roman" w:hAnsi="Arial" w:cs="Arial"/>
          <w:sz w:val="24"/>
          <w:szCs w:val="24"/>
        </w:rPr>
        <w:t xml:space="preserve"> que se ponga</w:t>
      </w:r>
      <w:r w:rsidR="18216A24" w:rsidRPr="00370733">
        <w:rPr>
          <w:rFonts w:ascii="Arial" w:eastAsia="Times New Roman" w:hAnsi="Arial" w:cs="Arial"/>
          <w:sz w:val="24"/>
          <w:szCs w:val="24"/>
        </w:rPr>
        <w:t>n</w:t>
      </w:r>
      <w:r w:rsidR="44F3593C" w:rsidRPr="00370733">
        <w:rPr>
          <w:rFonts w:ascii="Arial" w:eastAsia="Times New Roman" w:hAnsi="Arial" w:cs="Arial"/>
          <w:sz w:val="24"/>
          <w:szCs w:val="24"/>
        </w:rPr>
        <w:t xml:space="preserve"> en la </w:t>
      </w:r>
      <w:r w:rsidR="135580E5" w:rsidRPr="00370733">
        <w:rPr>
          <w:rFonts w:ascii="Arial" w:eastAsia="Times New Roman" w:hAnsi="Arial" w:cs="Arial"/>
          <w:sz w:val="24"/>
          <w:szCs w:val="24"/>
        </w:rPr>
        <w:t>función</w:t>
      </w:r>
      <w:r w:rsidR="44F3593C" w:rsidRPr="00370733">
        <w:rPr>
          <w:rFonts w:ascii="Arial" w:eastAsia="Times New Roman" w:hAnsi="Arial" w:cs="Arial"/>
          <w:sz w:val="24"/>
          <w:szCs w:val="24"/>
        </w:rPr>
        <w:t>.</w:t>
      </w:r>
    </w:p>
    <w:p w14:paraId="7F002CC4" w14:textId="065776D6" w:rsidR="17900428" w:rsidRPr="00370733" w:rsidRDefault="17900428" w:rsidP="0FC62E90">
      <w:pPr>
        <w:ind w:left="106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Para este modelo </w:t>
      </w:r>
      <w:r w:rsidR="0D4C63F8" w:rsidRPr="00370733">
        <w:rPr>
          <w:rFonts w:ascii="Arial" w:eastAsia="Times New Roman" w:hAnsi="Arial" w:cs="Arial"/>
          <w:sz w:val="24"/>
          <w:szCs w:val="24"/>
        </w:rPr>
        <w:t xml:space="preserve">algunos de los </w:t>
      </w:r>
      <w:r w:rsidR="37DF9E92" w:rsidRPr="00370733">
        <w:rPr>
          <w:rFonts w:ascii="Arial" w:eastAsia="Times New Roman" w:hAnsi="Arial" w:cs="Arial"/>
          <w:sz w:val="24"/>
          <w:szCs w:val="24"/>
        </w:rPr>
        <w:t>parámetros</w:t>
      </w:r>
      <w:r w:rsidRPr="00370733">
        <w:rPr>
          <w:rFonts w:ascii="Arial" w:eastAsia="Times New Roman" w:hAnsi="Arial" w:cs="Arial"/>
          <w:sz w:val="24"/>
          <w:szCs w:val="24"/>
        </w:rPr>
        <w:t xml:space="preserve"> utilizados son </w:t>
      </w:r>
      <w:proofErr w:type="spellStart"/>
      <w:r w:rsidR="4AA7287F" w:rsidRPr="00370733">
        <w:rPr>
          <w:rFonts w:ascii="Arial" w:eastAsia="Times New Roman" w:hAnsi="Arial" w:cs="Arial"/>
          <w:sz w:val="24"/>
          <w:szCs w:val="24"/>
        </w:rPr>
        <w:t>loss</w:t>
      </w:r>
      <w:proofErr w:type="spellEnd"/>
      <w:r w:rsidR="4AA7287F" w:rsidRPr="00370733">
        <w:rPr>
          <w:rFonts w:ascii="Arial" w:eastAsia="Times New Roman" w:hAnsi="Arial" w:cs="Arial"/>
          <w:sz w:val="24"/>
          <w:szCs w:val="24"/>
        </w:rPr>
        <w:t>='</w:t>
      </w:r>
      <w:proofErr w:type="spellStart"/>
      <w:r w:rsidR="4AA7287F" w:rsidRPr="00370733">
        <w:rPr>
          <w:rFonts w:ascii="Arial" w:eastAsia="Times New Roman" w:hAnsi="Arial" w:cs="Arial"/>
          <w:sz w:val="24"/>
          <w:szCs w:val="24"/>
        </w:rPr>
        <w:t>hinge</w:t>
      </w:r>
      <w:proofErr w:type="spellEnd"/>
      <w:r w:rsidR="4AA7287F" w:rsidRPr="00370733">
        <w:rPr>
          <w:rFonts w:ascii="Arial" w:eastAsia="Times New Roman" w:hAnsi="Arial" w:cs="Arial"/>
          <w:sz w:val="24"/>
          <w:szCs w:val="24"/>
        </w:rPr>
        <w:t xml:space="preserve">', </w:t>
      </w:r>
      <w:proofErr w:type="spellStart"/>
      <w:r w:rsidR="4AA7287F" w:rsidRPr="00370733">
        <w:rPr>
          <w:rFonts w:ascii="Arial" w:eastAsia="Times New Roman" w:hAnsi="Arial" w:cs="Arial"/>
          <w:sz w:val="24"/>
          <w:szCs w:val="24"/>
        </w:rPr>
        <w:t>penalty</w:t>
      </w:r>
      <w:proofErr w:type="spellEnd"/>
      <w:r w:rsidR="4AA7287F" w:rsidRPr="00370733">
        <w:rPr>
          <w:rFonts w:ascii="Arial" w:eastAsia="Times New Roman" w:hAnsi="Arial" w:cs="Arial"/>
          <w:sz w:val="24"/>
          <w:szCs w:val="24"/>
        </w:rPr>
        <w:t>='l2'</w:t>
      </w:r>
      <w:r w:rsidR="318B435F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75805D33" w:rsidRPr="00370733">
        <w:rPr>
          <w:rFonts w:ascii="Arial" w:eastAsia="Times New Roman" w:hAnsi="Arial" w:cs="Arial"/>
          <w:sz w:val="24"/>
          <w:szCs w:val="24"/>
        </w:rPr>
        <w:t xml:space="preserve">y </w:t>
      </w:r>
      <w:proofErr w:type="spellStart"/>
      <w:r w:rsidR="75805D33" w:rsidRPr="00370733">
        <w:rPr>
          <w:rFonts w:ascii="Arial" w:eastAsia="Times New Roman" w:hAnsi="Arial" w:cs="Arial"/>
          <w:sz w:val="24"/>
          <w:szCs w:val="24"/>
        </w:rPr>
        <w:t>max_iter</w:t>
      </w:r>
      <w:proofErr w:type="spellEnd"/>
      <w:r w:rsidR="75805D33" w:rsidRPr="00370733">
        <w:rPr>
          <w:rFonts w:ascii="Arial" w:eastAsia="Times New Roman" w:hAnsi="Arial" w:cs="Arial"/>
          <w:sz w:val="24"/>
          <w:szCs w:val="24"/>
        </w:rPr>
        <w:t>=5</w:t>
      </w:r>
      <w:r w:rsidR="3D7E2794" w:rsidRPr="00370733">
        <w:rPr>
          <w:rFonts w:ascii="Arial" w:eastAsia="Times New Roman" w:hAnsi="Arial" w:cs="Arial"/>
          <w:sz w:val="24"/>
          <w:szCs w:val="24"/>
        </w:rPr>
        <w:t xml:space="preserve">. </w:t>
      </w:r>
      <w:r w:rsidR="7FB57A94" w:rsidRPr="00370733">
        <w:rPr>
          <w:rFonts w:ascii="Arial" w:eastAsia="Times New Roman" w:hAnsi="Arial" w:cs="Arial"/>
          <w:sz w:val="24"/>
          <w:szCs w:val="24"/>
        </w:rPr>
        <w:t>De manera si</w:t>
      </w:r>
      <w:r w:rsidR="6FC4E95B" w:rsidRPr="00370733">
        <w:rPr>
          <w:rFonts w:ascii="Arial" w:eastAsia="Times New Roman" w:hAnsi="Arial" w:cs="Arial"/>
          <w:sz w:val="24"/>
          <w:szCs w:val="24"/>
        </w:rPr>
        <w:t>milar que en el modelo de Linea</w:t>
      </w:r>
      <w:r w:rsidR="5F9EF9CE" w:rsidRPr="00370733">
        <w:rPr>
          <w:rFonts w:ascii="Arial" w:eastAsia="Times New Roman" w:hAnsi="Arial" w:cs="Arial"/>
          <w:sz w:val="24"/>
          <w:szCs w:val="24"/>
        </w:rPr>
        <w:t>r</w:t>
      </w:r>
      <w:r w:rsidR="6FC4E95B" w:rsidRPr="003707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5F9EF9CE" w:rsidRPr="00370733">
        <w:rPr>
          <w:rFonts w:ascii="Arial" w:eastAsia="Times New Roman" w:hAnsi="Arial" w:cs="Arial"/>
          <w:sz w:val="24"/>
          <w:szCs w:val="24"/>
          <w:lang w:val="es-CO"/>
        </w:rPr>
        <w:t>Support</w:t>
      </w:r>
      <w:proofErr w:type="spellEnd"/>
      <w:r w:rsidR="5F9EF9CE" w:rsidRPr="00370733">
        <w:rPr>
          <w:rFonts w:ascii="Arial" w:eastAsia="Times New Roman" w:hAnsi="Arial" w:cs="Arial"/>
          <w:sz w:val="24"/>
          <w:szCs w:val="24"/>
        </w:rPr>
        <w:t xml:space="preserve"> Vector Classifier el </w:t>
      </w:r>
      <w:r w:rsidR="0F0A0A45" w:rsidRPr="00370733">
        <w:rPr>
          <w:rFonts w:ascii="Arial" w:eastAsia="Times New Roman" w:hAnsi="Arial" w:cs="Arial"/>
          <w:sz w:val="24"/>
          <w:szCs w:val="24"/>
        </w:rPr>
        <w:t>parámetro</w:t>
      </w:r>
      <w:r w:rsidR="5F9EF9CE" w:rsidRPr="003707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5F9EF9CE" w:rsidRPr="00370733">
        <w:rPr>
          <w:rFonts w:ascii="Arial" w:eastAsia="Times New Roman" w:hAnsi="Arial" w:cs="Arial"/>
          <w:sz w:val="24"/>
          <w:szCs w:val="24"/>
        </w:rPr>
        <w:t>loss</w:t>
      </w:r>
      <w:proofErr w:type="spellEnd"/>
      <w:r w:rsidR="5F9EF9CE" w:rsidRPr="00370733">
        <w:rPr>
          <w:rFonts w:ascii="Arial" w:eastAsia="Times New Roman" w:hAnsi="Arial" w:cs="Arial"/>
          <w:sz w:val="24"/>
          <w:szCs w:val="24"/>
        </w:rPr>
        <w:t xml:space="preserve"> indica la </w:t>
      </w:r>
      <w:r w:rsidR="77267576" w:rsidRPr="00370733">
        <w:rPr>
          <w:rFonts w:ascii="Arial" w:eastAsia="Times New Roman" w:hAnsi="Arial" w:cs="Arial"/>
          <w:sz w:val="24"/>
          <w:szCs w:val="24"/>
        </w:rPr>
        <w:t>función</w:t>
      </w:r>
      <w:r w:rsidR="5F9EF9CE" w:rsidRPr="003707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5F9EF9CE" w:rsidRPr="00370733">
        <w:rPr>
          <w:rFonts w:ascii="Arial" w:eastAsia="Times New Roman" w:hAnsi="Arial" w:cs="Arial"/>
          <w:sz w:val="24"/>
          <w:szCs w:val="24"/>
        </w:rPr>
        <w:t>loss</w:t>
      </w:r>
      <w:proofErr w:type="spellEnd"/>
      <w:r w:rsidR="5F9EF9CE" w:rsidRPr="00370733">
        <w:rPr>
          <w:rFonts w:ascii="Arial" w:eastAsia="Times New Roman" w:hAnsi="Arial" w:cs="Arial"/>
          <w:sz w:val="24"/>
          <w:szCs w:val="24"/>
        </w:rPr>
        <w:t xml:space="preserve"> que se va a utilizar, y en nuestro</w:t>
      </w:r>
      <w:r w:rsidR="39045369" w:rsidRPr="00370733">
        <w:rPr>
          <w:rFonts w:ascii="Arial" w:eastAsia="Times New Roman" w:hAnsi="Arial" w:cs="Arial"/>
          <w:sz w:val="24"/>
          <w:szCs w:val="24"/>
        </w:rPr>
        <w:t xml:space="preserve"> caso la </w:t>
      </w:r>
      <w:r w:rsidR="00DC15BD" w:rsidRPr="00370733">
        <w:rPr>
          <w:rFonts w:ascii="Arial" w:eastAsia="Times New Roman" w:hAnsi="Arial" w:cs="Arial"/>
          <w:sz w:val="24"/>
          <w:szCs w:val="24"/>
        </w:rPr>
        <w:t>función</w:t>
      </w:r>
      <w:r w:rsidR="39045369" w:rsidRPr="00370733">
        <w:rPr>
          <w:rFonts w:ascii="Arial" w:eastAsia="Times New Roman" w:hAnsi="Arial" w:cs="Arial"/>
          <w:sz w:val="24"/>
          <w:szCs w:val="24"/>
        </w:rPr>
        <w:t xml:space="preserve"> ‘</w:t>
      </w:r>
      <w:proofErr w:type="spellStart"/>
      <w:r w:rsidR="39045369" w:rsidRPr="00370733">
        <w:rPr>
          <w:rFonts w:ascii="Arial" w:eastAsia="Times New Roman" w:hAnsi="Arial" w:cs="Arial"/>
          <w:sz w:val="24"/>
          <w:szCs w:val="24"/>
        </w:rPr>
        <w:t>hinge</w:t>
      </w:r>
      <w:proofErr w:type="spellEnd"/>
      <w:r w:rsidR="39045369" w:rsidRPr="00370733">
        <w:rPr>
          <w:rFonts w:ascii="Arial" w:eastAsia="Times New Roman" w:hAnsi="Arial" w:cs="Arial"/>
          <w:sz w:val="24"/>
          <w:szCs w:val="24"/>
        </w:rPr>
        <w:t>’ nos brinda un SVM (</w:t>
      </w:r>
      <w:proofErr w:type="spellStart"/>
      <w:r w:rsidR="5FD27D1A" w:rsidRPr="00370733">
        <w:rPr>
          <w:rFonts w:ascii="Arial" w:eastAsia="Times New Roman" w:hAnsi="Arial" w:cs="Arial"/>
          <w:sz w:val="24"/>
          <w:szCs w:val="24"/>
        </w:rPr>
        <w:t>Support</w:t>
      </w:r>
      <w:proofErr w:type="spellEnd"/>
      <w:r w:rsidR="5FD27D1A" w:rsidRPr="00370733">
        <w:rPr>
          <w:rFonts w:ascii="Arial" w:eastAsia="Times New Roman" w:hAnsi="Arial" w:cs="Arial"/>
          <w:sz w:val="24"/>
          <w:szCs w:val="24"/>
        </w:rPr>
        <w:t xml:space="preserve"> vector machine</w:t>
      </w:r>
      <w:r w:rsidR="39045369" w:rsidRPr="00370733">
        <w:rPr>
          <w:rFonts w:ascii="Arial" w:eastAsia="Times New Roman" w:hAnsi="Arial" w:cs="Arial"/>
          <w:sz w:val="24"/>
          <w:szCs w:val="24"/>
        </w:rPr>
        <w:t>)</w:t>
      </w:r>
      <w:r w:rsidR="54AF2CBC" w:rsidRPr="00370733">
        <w:rPr>
          <w:rFonts w:ascii="Arial" w:eastAsia="Times New Roman" w:hAnsi="Arial" w:cs="Arial"/>
          <w:sz w:val="24"/>
          <w:szCs w:val="24"/>
        </w:rPr>
        <w:t xml:space="preserve">, que es una </w:t>
      </w:r>
      <w:proofErr w:type="spellStart"/>
      <w:r w:rsidR="54AF2CBC" w:rsidRPr="00370733">
        <w:rPr>
          <w:rFonts w:ascii="Arial" w:eastAsia="Times New Roman" w:hAnsi="Arial" w:cs="Arial"/>
          <w:sz w:val="24"/>
          <w:szCs w:val="24"/>
        </w:rPr>
        <w:t>version</w:t>
      </w:r>
      <w:proofErr w:type="spellEnd"/>
      <w:r w:rsidR="54AF2CBC" w:rsidRPr="00370733">
        <w:rPr>
          <w:rFonts w:ascii="Arial" w:eastAsia="Times New Roman" w:hAnsi="Arial" w:cs="Arial"/>
          <w:sz w:val="24"/>
          <w:szCs w:val="24"/>
        </w:rPr>
        <w:t xml:space="preserve"> menos penalizada de </w:t>
      </w:r>
      <w:proofErr w:type="spellStart"/>
      <w:r w:rsidR="54AF2CBC" w:rsidRPr="00370733">
        <w:rPr>
          <w:rFonts w:ascii="Arial" w:eastAsia="Times New Roman" w:hAnsi="Arial" w:cs="Arial"/>
          <w:sz w:val="24"/>
          <w:szCs w:val="24"/>
        </w:rPr>
        <w:t>squared_hinge</w:t>
      </w:r>
      <w:proofErr w:type="spellEnd"/>
      <w:r w:rsidR="705A060F" w:rsidRPr="0037073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705A060F" w:rsidRPr="00370733">
        <w:rPr>
          <w:rFonts w:ascii="Arial" w:eastAsia="Times New Roman" w:hAnsi="Arial" w:cs="Arial"/>
          <w:sz w:val="24"/>
          <w:szCs w:val="24"/>
        </w:rPr>
        <w:t>Penalty</w:t>
      </w:r>
      <w:proofErr w:type="spellEnd"/>
      <w:r w:rsidR="705A060F" w:rsidRPr="00370733">
        <w:rPr>
          <w:rFonts w:ascii="Arial" w:eastAsia="Times New Roman" w:hAnsi="Arial" w:cs="Arial"/>
          <w:sz w:val="24"/>
          <w:szCs w:val="24"/>
        </w:rPr>
        <w:t xml:space="preserve"> hace referencia a</w:t>
      </w:r>
      <w:r w:rsidR="261A3657" w:rsidRPr="00370733">
        <w:rPr>
          <w:rFonts w:ascii="Arial" w:eastAsia="Times New Roman" w:hAnsi="Arial" w:cs="Arial"/>
          <w:sz w:val="24"/>
          <w:szCs w:val="24"/>
        </w:rPr>
        <w:t xml:space="preserve">l termino de </w:t>
      </w:r>
      <w:r w:rsidR="325C204C" w:rsidRPr="00370733">
        <w:rPr>
          <w:rFonts w:ascii="Arial" w:eastAsia="Times New Roman" w:hAnsi="Arial" w:cs="Arial"/>
          <w:sz w:val="24"/>
          <w:szCs w:val="24"/>
        </w:rPr>
        <w:t>regulación</w:t>
      </w:r>
      <w:r w:rsidR="261A3657" w:rsidRPr="00370733">
        <w:rPr>
          <w:rFonts w:ascii="Arial" w:eastAsia="Times New Roman" w:hAnsi="Arial" w:cs="Arial"/>
          <w:sz w:val="24"/>
          <w:szCs w:val="24"/>
        </w:rPr>
        <w:t xml:space="preserve"> que se va a utilizar, y utilizamos ‘l2’ ya que es el definido para los casos donde se genera un S</w:t>
      </w:r>
      <w:r w:rsidR="2693B3BD" w:rsidRPr="00370733">
        <w:rPr>
          <w:rFonts w:ascii="Arial" w:eastAsia="Times New Roman" w:hAnsi="Arial" w:cs="Arial"/>
          <w:sz w:val="24"/>
          <w:szCs w:val="24"/>
        </w:rPr>
        <w:t xml:space="preserve">VM. </w:t>
      </w:r>
      <w:r w:rsidR="5A0A93D4" w:rsidRPr="00370733">
        <w:rPr>
          <w:rFonts w:ascii="Arial" w:eastAsia="Times New Roman" w:hAnsi="Arial" w:cs="Arial"/>
          <w:sz w:val="24"/>
          <w:szCs w:val="24"/>
        </w:rPr>
        <w:t>Finalmente,</w:t>
      </w:r>
      <w:r w:rsidR="2693B3BD" w:rsidRPr="003707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2693B3BD" w:rsidRPr="00370733">
        <w:rPr>
          <w:rFonts w:ascii="Arial" w:eastAsia="Times New Roman" w:hAnsi="Arial" w:cs="Arial"/>
          <w:sz w:val="24"/>
          <w:szCs w:val="24"/>
        </w:rPr>
        <w:t>max</w:t>
      </w:r>
      <w:r w:rsidR="7176DED8" w:rsidRPr="00370733">
        <w:rPr>
          <w:rFonts w:ascii="Arial" w:eastAsia="Times New Roman" w:hAnsi="Arial" w:cs="Arial"/>
          <w:sz w:val="24"/>
          <w:szCs w:val="24"/>
        </w:rPr>
        <w:t>_iter</w:t>
      </w:r>
      <w:proofErr w:type="spellEnd"/>
      <w:r w:rsidR="7ACA5C6C" w:rsidRPr="00370733">
        <w:rPr>
          <w:rFonts w:ascii="Arial" w:eastAsia="Times New Roman" w:hAnsi="Arial" w:cs="Arial"/>
          <w:sz w:val="24"/>
          <w:szCs w:val="24"/>
        </w:rPr>
        <w:t xml:space="preserve"> nos indica el </w:t>
      </w:r>
      <w:r w:rsidR="07DBCCC0" w:rsidRPr="00370733">
        <w:rPr>
          <w:rFonts w:ascii="Arial" w:eastAsia="Times New Roman" w:hAnsi="Arial" w:cs="Arial"/>
          <w:sz w:val="24"/>
          <w:szCs w:val="24"/>
        </w:rPr>
        <w:t>número</w:t>
      </w:r>
      <w:r w:rsidR="7ACA5C6C" w:rsidRPr="00370733">
        <w:rPr>
          <w:rFonts w:ascii="Arial" w:eastAsia="Times New Roman" w:hAnsi="Arial" w:cs="Arial"/>
          <w:sz w:val="24"/>
          <w:szCs w:val="24"/>
        </w:rPr>
        <w:t xml:space="preserve"> de iteraciones que se van a hacer sobre los datos de entrenamiento para generar el modelo, en nuestro caso son 5</w:t>
      </w:r>
      <w:r w:rsidR="467D1B5F" w:rsidRPr="00370733">
        <w:rPr>
          <w:rFonts w:ascii="Arial" w:eastAsia="Times New Roman" w:hAnsi="Arial" w:cs="Arial"/>
          <w:sz w:val="24"/>
          <w:szCs w:val="24"/>
        </w:rPr>
        <w:t>.</w:t>
      </w:r>
    </w:p>
    <w:p w14:paraId="1D3A8F72" w14:textId="797CB080" w:rsidR="00CF6FFA" w:rsidRPr="00370733" w:rsidRDefault="00CF6FFA" w:rsidP="0FC62E90">
      <w:pPr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Utilizamos dos técnicas distintas para la creación del modelo. En primer lugar, se utilizó un Pipeline con CountVectorizer()</w:t>
      </w:r>
      <w:r w:rsidR="00492763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. </w:t>
      </w:r>
      <w:r w:rsidR="00086989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Nos dimos cuenta que la exactitud de</w:t>
      </w:r>
      <w:r w:rsidR="00AA25B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este</w:t>
      </w:r>
      <w:r w:rsidR="00086989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modelo </w:t>
      </w:r>
      <w:r w:rsidR="002A1899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daba </w:t>
      </w:r>
      <w:r w:rsidR="006800B5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89.4301% </w:t>
      </w:r>
      <w:r w:rsidR="0043637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para “</w:t>
      </w:r>
      <w:r w:rsidR="007974E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Train </w:t>
      </w:r>
      <w:proofErr w:type="spellStart"/>
      <w:r w:rsidR="007974E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43637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”</w:t>
      </w:r>
      <w:r w:rsidR="007974E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</w:t>
      </w:r>
      <w:r w:rsidR="000A4806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90.0991% para “Test </w:t>
      </w:r>
      <w:proofErr w:type="spellStart"/>
      <w:r w:rsidR="000A4806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0A4806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”</w:t>
      </w:r>
      <w:r w:rsidR="005709F4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, esto sin haberle hecho la limpieza a los datos. Por el otro lado, al haber hecho la limpieza</w:t>
      </w:r>
      <w:r w:rsidR="00C4183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, la exactitud para “Train </w:t>
      </w:r>
      <w:proofErr w:type="spellStart"/>
      <w:r w:rsidR="00C4183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C4183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” y para “Test </w:t>
      </w:r>
      <w:proofErr w:type="spellStart"/>
      <w:r w:rsidR="00C4183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C4183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” daba </w:t>
      </w:r>
      <w:r w:rsidR="005F0FDD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89.3708% y </w:t>
      </w:r>
      <w:r w:rsidR="00FA44C5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90.0623%, respectivamente.</w:t>
      </w:r>
    </w:p>
    <w:p w14:paraId="0EAE23DD" w14:textId="5B446992" w:rsidR="00F539F8" w:rsidRPr="00370733" w:rsidRDefault="00F539F8" w:rsidP="0FC62E90">
      <w:pPr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En segundo lugar, no se utilizó el Pipeline</w:t>
      </w:r>
      <w:r w:rsidR="00B341C0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  <w:r w:rsidR="00991091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dándonos una exactitud de </w:t>
      </w:r>
      <w:r w:rsidR="00365D7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93.1358%</w:t>
      </w:r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para “Train </w:t>
      </w:r>
      <w:proofErr w:type="spellStart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”</w:t>
      </w:r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65D7C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</w:t>
      </w:r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92.5376%</w:t>
      </w:r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para “Test </w:t>
      </w:r>
      <w:proofErr w:type="spellStart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”, esto sin haberle hecho la limpieza a los datos. Por el otro lado, al haber hecho la limpieza, la exactitud para “Train </w:t>
      </w:r>
      <w:proofErr w:type="spellStart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” y para “Test </w:t>
      </w:r>
      <w:proofErr w:type="spellStart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accuracy</w:t>
      </w:r>
      <w:proofErr w:type="spellEnd"/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” daba</w:t>
      </w:r>
      <w:r w:rsidR="00285127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2A4D0A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93.3020%</w:t>
      </w:r>
      <w:r w:rsidR="002569B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</w:t>
      </w:r>
      <w:r w:rsidR="002569B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92.8973%</w:t>
      </w:r>
      <w:r w:rsidR="002569B2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, respectivamente.</w:t>
      </w:r>
    </w:p>
    <w:p w14:paraId="4720B001" w14:textId="5760E843" w:rsidR="4F49DC72" w:rsidRPr="00370733" w:rsidRDefault="4F49DC72" w:rsidP="0308E45A">
      <w:pPr>
        <w:ind w:left="1068"/>
        <w:jc w:val="both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sz w:val="24"/>
          <w:szCs w:val="24"/>
        </w:rPr>
        <w:t>En este modelo podemos observar que se comporta mejor</w:t>
      </w:r>
      <w:r w:rsidR="001E0FE1" w:rsidRPr="00370733">
        <w:rPr>
          <w:rFonts w:ascii="Arial" w:eastAsia="Times New Roman" w:hAnsi="Arial" w:cs="Arial"/>
          <w:sz w:val="24"/>
          <w:szCs w:val="24"/>
        </w:rPr>
        <w:t xml:space="preserve"> sin pipeline y con la limpieza de datos</w:t>
      </w:r>
      <w:r w:rsidR="000C1388" w:rsidRPr="00370733">
        <w:rPr>
          <w:rFonts w:ascii="Arial" w:eastAsia="Times New Roman" w:hAnsi="Arial" w:cs="Arial"/>
          <w:sz w:val="24"/>
          <w:szCs w:val="24"/>
        </w:rPr>
        <w:t xml:space="preserve">. Esto se puede observar ya que </w:t>
      </w:r>
      <w:r w:rsidR="00BC4E35" w:rsidRPr="00370733">
        <w:rPr>
          <w:rFonts w:ascii="Arial" w:eastAsia="Times New Roman" w:hAnsi="Arial" w:cs="Arial"/>
          <w:sz w:val="24"/>
          <w:szCs w:val="24"/>
        </w:rPr>
        <w:t>esta</w:t>
      </w:r>
      <w:r w:rsidR="000C1388" w:rsidRPr="00370733">
        <w:rPr>
          <w:rFonts w:ascii="Arial" w:eastAsia="Times New Roman" w:hAnsi="Arial" w:cs="Arial"/>
          <w:sz w:val="24"/>
          <w:szCs w:val="24"/>
        </w:rPr>
        <w:t xml:space="preserve"> exactitud </w:t>
      </w:r>
      <w:proofErr w:type="gramStart"/>
      <w:r w:rsidR="000C1388" w:rsidRPr="00370733">
        <w:rPr>
          <w:rFonts w:ascii="Arial" w:eastAsia="Times New Roman" w:hAnsi="Arial" w:cs="Arial"/>
          <w:sz w:val="24"/>
          <w:szCs w:val="24"/>
        </w:rPr>
        <w:t>de test</w:t>
      </w:r>
      <w:proofErr w:type="gramEnd"/>
      <w:r w:rsidR="000C1388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00BC4E35" w:rsidRPr="00370733">
        <w:rPr>
          <w:rFonts w:ascii="Arial" w:eastAsia="Times New Roman" w:hAnsi="Arial" w:cs="Arial"/>
          <w:sz w:val="24"/>
          <w:szCs w:val="24"/>
        </w:rPr>
        <w:t>(</w:t>
      </w:r>
      <w:r w:rsidR="00BC4E35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92.8973%</w:t>
      </w:r>
      <w:r w:rsidR="00BC4E35" w:rsidRPr="00370733">
        <w:rPr>
          <w:rFonts w:ascii="Arial" w:eastAsia="Times New Roman" w:hAnsi="Arial" w:cs="Arial"/>
          <w:sz w:val="24"/>
          <w:szCs w:val="24"/>
        </w:rPr>
        <w:t xml:space="preserve">) </w:t>
      </w:r>
      <w:r w:rsidR="004D75CE" w:rsidRPr="00370733">
        <w:rPr>
          <w:rFonts w:ascii="Arial" w:eastAsia="Times New Roman" w:hAnsi="Arial" w:cs="Arial"/>
          <w:sz w:val="24"/>
          <w:szCs w:val="24"/>
        </w:rPr>
        <w:t>y de entrenamiento (</w:t>
      </w:r>
      <w:r w:rsidR="004D75CE" w:rsidRPr="00370733">
        <w:rPr>
          <w:rFonts w:ascii="Arial" w:hAnsi="Arial" w:cs="Arial"/>
          <w:color w:val="000000" w:themeColor="text1"/>
          <w:sz w:val="24"/>
          <w:szCs w:val="24"/>
          <w:lang w:val="es-CO"/>
        </w:rPr>
        <w:t>93.3020%</w:t>
      </w:r>
      <w:r w:rsidR="004D75CE" w:rsidRPr="00370733">
        <w:rPr>
          <w:rFonts w:ascii="Arial" w:eastAsia="Times New Roman" w:hAnsi="Arial" w:cs="Arial"/>
          <w:sz w:val="24"/>
          <w:szCs w:val="24"/>
        </w:rPr>
        <w:t>) son</w:t>
      </w:r>
      <w:r w:rsidR="000C1388" w:rsidRPr="00370733">
        <w:rPr>
          <w:rFonts w:ascii="Arial" w:eastAsia="Times New Roman" w:hAnsi="Arial" w:cs="Arial"/>
          <w:sz w:val="24"/>
          <w:szCs w:val="24"/>
        </w:rPr>
        <w:t xml:space="preserve"> la</w:t>
      </w:r>
      <w:r w:rsidR="004D75CE" w:rsidRPr="00370733">
        <w:rPr>
          <w:rFonts w:ascii="Arial" w:eastAsia="Times New Roman" w:hAnsi="Arial" w:cs="Arial"/>
          <w:sz w:val="24"/>
          <w:szCs w:val="24"/>
        </w:rPr>
        <w:t>s</w:t>
      </w:r>
      <w:r w:rsidR="000C1388" w:rsidRPr="00370733">
        <w:rPr>
          <w:rFonts w:ascii="Arial" w:eastAsia="Times New Roman" w:hAnsi="Arial" w:cs="Arial"/>
          <w:sz w:val="24"/>
          <w:szCs w:val="24"/>
        </w:rPr>
        <w:t xml:space="preserve"> más alta</w:t>
      </w:r>
      <w:r w:rsidR="004D75CE" w:rsidRPr="00370733">
        <w:rPr>
          <w:rFonts w:ascii="Arial" w:eastAsia="Times New Roman" w:hAnsi="Arial" w:cs="Arial"/>
          <w:sz w:val="24"/>
          <w:szCs w:val="24"/>
        </w:rPr>
        <w:t>s</w:t>
      </w:r>
      <w:r w:rsidR="000C1388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="00FA486F" w:rsidRPr="00370733">
        <w:rPr>
          <w:rFonts w:ascii="Arial" w:eastAsia="Times New Roman" w:hAnsi="Arial" w:cs="Arial"/>
          <w:sz w:val="24"/>
          <w:szCs w:val="24"/>
        </w:rPr>
        <w:t xml:space="preserve">para el algoritmo </w:t>
      </w:r>
      <w:proofErr w:type="spellStart"/>
      <w:r w:rsidR="00FA486F" w:rsidRPr="00370733">
        <w:rPr>
          <w:rFonts w:ascii="Arial" w:eastAsia="Times New Roman" w:hAnsi="Arial" w:cs="Arial"/>
          <w:sz w:val="24"/>
          <w:szCs w:val="24"/>
        </w:rPr>
        <w:t>S</w:t>
      </w:r>
      <w:r w:rsidR="000B171D" w:rsidRPr="00370733">
        <w:rPr>
          <w:rFonts w:ascii="Arial" w:eastAsia="Times New Roman" w:hAnsi="Arial" w:cs="Arial"/>
          <w:sz w:val="24"/>
          <w:szCs w:val="24"/>
        </w:rPr>
        <w:t>GDClassifier</w:t>
      </w:r>
      <w:proofErr w:type="spellEnd"/>
      <w:r w:rsidR="000B171D" w:rsidRPr="00370733">
        <w:rPr>
          <w:rFonts w:ascii="Arial" w:eastAsia="Times New Roman" w:hAnsi="Arial" w:cs="Arial"/>
          <w:sz w:val="24"/>
          <w:szCs w:val="24"/>
        </w:rPr>
        <w:t>.</w:t>
      </w:r>
    </w:p>
    <w:p w14:paraId="149DE3C6" w14:textId="52249B28" w:rsidR="5A2F9C51" w:rsidRPr="00370733" w:rsidRDefault="00210E4D" w:rsidP="00C8484E">
      <w:pPr>
        <w:ind w:left="1068"/>
        <w:jc w:val="center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C9B9C3B" wp14:editId="58960996">
            <wp:extent cx="3057698" cy="2133277"/>
            <wp:effectExtent l="0" t="0" r="317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81" cy="21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C9A7" w14:textId="7D857842" w:rsidR="0881AF4B" w:rsidRPr="00370733" w:rsidRDefault="00C8484E" w:rsidP="00C8484E">
      <w:pPr>
        <w:ind w:left="1068"/>
        <w:jc w:val="center"/>
        <w:rPr>
          <w:rFonts w:ascii="Arial" w:eastAsia="Times New Roman" w:hAnsi="Arial" w:cs="Arial"/>
          <w:sz w:val="24"/>
          <w:szCs w:val="24"/>
        </w:rPr>
      </w:pPr>
      <w:r w:rsidRPr="0037073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3FF1D7D" wp14:editId="2477495D">
            <wp:extent cx="3034145" cy="1351847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22" cy="13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34AE" w14:textId="1323D65A" w:rsidR="4F6630D5" w:rsidRPr="00370733" w:rsidRDefault="13D125E6" w:rsidP="0308E45A">
      <w:pPr>
        <w:pStyle w:val="Prrafodelista"/>
        <w:ind w:left="1068"/>
        <w:jc w:val="both"/>
        <w:rPr>
          <w:rFonts w:ascii="Arial" w:eastAsia="Times New Roman" w:hAnsi="Arial" w:cs="Arial"/>
          <w:sz w:val="28"/>
          <w:szCs w:val="28"/>
        </w:rPr>
      </w:pPr>
      <w:r w:rsidRPr="00370733">
        <w:rPr>
          <w:rFonts w:ascii="Arial" w:eastAsia="Times New Roman" w:hAnsi="Arial" w:cs="Arial"/>
          <w:sz w:val="24"/>
          <w:szCs w:val="24"/>
        </w:rPr>
        <w:t xml:space="preserve">Con respecto a la </w:t>
      </w:r>
      <w:proofErr w:type="spellStart"/>
      <w:r w:rsidRPr="00370733">
        <w:rPr>
          <w:rFonts w:ascii="Arial" w:eastAsia="Times New Roman" w:hAnsi="Arial" w:cs="Arial"/>
          <w:sz w:val="24"/>
          <w:szCs w:val="24"/>
        </w:rPr>
        <w:t>precision</w:t>
      </w:r>
      <w:proofErr w:type="spellEnd"/>
      <w:r w:rsidRPr="00370733">
        <w:rPr>
          <w:rFonts w:ascii="Arial" w:eastAsia="Times New Roman" w:hAnsi="Arial" w:cs="Arial"/>
          <w:sz w:val="24"/>
          <w:szCs w:val="24"/>
        </w:rPr>
        <w:t xml:space="preserve"> (VP/(VP+FP)) se puede observar que el porcentaje de casos positivos detectados es del 9</w:t>
      </w:r>
      <w:r w:rsidR="5E1A6679" w:rsidRPr="00370733">
        <w:rPr>
          <w:rFonts w:ascii="Arial" w:eastAsia="Times New Roman" w:hAnsi="Arial" w:cs="Arial"/>
          <w:sz w:val="24"/>
          <w:szCs w:val="24"/>
        </w:rPr>
        <w:t>4</w:t>
      </w:r>
      <w:r w:rsidRPr="00370733">
        <w:rPr>
          <w:rFonts w:ascii="Arial" w:eastAsia="Times New Roman" w:hAnsi="Arial" w:cs="Arial"/>
          <w:sz w:val="24"/>
          <w:szCs w:val="24"/>
        </w:rPr>
        <w:t xml:space="preserve">% y el de negativos es de 92%. Esto nos indica que el este algoritmo identifica mejor los casos que pueden representar comportamientos suicidas. Con </w:t>
      </w:r>
      <w:proofErr w:type="spellStart"/>
      <w:r w:rsidRPr="00370733">
        <w:rPr>
          <w:rFonts w:ascii="Arial" w:eastAsia="Times New Roman" w:hAnsi="Arial" w:cs="Arial"/>
          <w:sz w:val="24"/>
          <w:szCs w:val="24"/>
        </w:rPr>
        <w:t>recall</w:t>
      </w:r>
      <w:proofErr w:type="spellEnd"/>
      <w:r w:rsidRPr="00370733">
        <w:rPr>
          <w:rFonts w:ascii="Arial" w:eastAsia="Times New Roman" w:hAnsi="Arial" w:cs="Arial"/>
          <w:sz w:val="24"/>
          <w:szCs w:val="24"/>
        </w:rPr>
        <w:t xml:space="preserve"> (VP/(VP+FN)) los resultados nos in</w:t>
      </w:r>
      <w:r w:rsidR="22D05629" w:rsidRPr="00370733">
        <w:rPr>
          <w:rFonts w:ascii="Arial" w:eastAsia="Times New Roman" w:hAnsi="Arial" w:cs="Arial"/>
          <w:sz w:val="24"/>
          <w:szCs w:val="24"/>
        </w:rPr>
        <w:t xml:space="preserve">dican </w:t>
      </w:r>
      <w:r w:rsidRPr="00370733">
        <w:rPr>
          <w:rFonts w:ascii="Arial" w:eastAsia="Times New Roman" w:hAnsi="Arial" w:cs="Arial"/>
          <w:sz w:val="24"/>
          <w:szCs w:val="24"/>
        </w:rPr>
        <w:t xml:space="preserve">la proporción de casos positivos que fueron correctamente identificados. </w:t>
      </w:r>
      <w:r w:rsidR="1C69BFC5" w:rsidRPr="00370733">
        <w:rPr>
          <w:rFonts w:ascii="Arial" w:eastAsia="Times New Roman" w:hAnsi="Arial" w:cs="Arial"/>
          <w:sz w:val="24"/>
          <w:szCs w:val="24"/>
        </w:rPr>
        <w:t>P</w:t>
      </w:r>
      <w:r w:rsidRPr="00370733">
        <w:rPr>
          <w:rFonts w:ascii="Arial" w:eastAsia="Times New Roman" w:hAnsi="Arial" w:cs="Arial"/>
          <w:sz w:val="24"/>
          <w:szCs w:val="24"/>
        </w:rPr>
        <w:t xml:space="preserve">ara suicide es del </w:t>
      </w:r>
      <w:r w:rsidR="416ED010" w:rsidRPr="00370733">
        <w:rPr>
          <w:rFonts w:ascii="Arial" w:eastAsia="Times New Roman" w:hAnsi="Arial" w:cs="Arial"/>
          <w:sz w:val="24"/>
          <w:szCs w:val="24"/>
        </w:rPr>
        <w:t>89</w:t>
      </w:r>
      <w:r w:rsidRPr="00370733">
        <w:rPr>
          <w:rFonts w:ascii="Arial" w:eastAsia="Times New Roman" w:hAnsi="Arial" w:cs="Arial"/>
          <w:sz w:val="24"/>
          <w:szCs w:val="24"/>
        </w:rPr>
        <w:t>% y para non-suicide del 96%, demostrando mejores resultados al identificar textos que no representan comportamientos suicidas</w:t>
      </w:r>
      <w:r w:rsidR="73DE95FC" w:rsidRPr="00370733">
        <w:rPr>
          <w:rFonts w:ascii="Arial" w:eastAsia="Times New Roman" w:hAnsi="Arial" w:cs="Arial"/>
          <w:sz w:val="24"/>
          <w:szCs w:val="24"/>
        </w:rPr>
        <w:t xml:space="preserve"> por con una diferencia del 6%</w:t>
      </w:r>
      <w:r w:rsidRPr="00370733">
        <w:rPr>
          <w:rFonts w:ascii="Arial" w:eastAsia="Times New Roman" w:hAnsi="Arial" w:cs="Arial"/>
          <w:sz w:val="24"/>
          <w:szCs w:val="24"/>
        </w:rPr>
        <w:t>.</w:t>
      </w:r>
      <w:r w:rsidR="125DD259" w:rsidRPr="00370733">
        <w:rPr>
          <w:rFonts w:ascii="Arial" w:eastAsia="Times New Roman" w:hAnsi="Arial" w:cs="Arial"/>
          <w:sz w:val="24"/>
          <w:szCs w:val="24"/>
        </w:rPr>
        <w:t xml:space="preserve"> </w:t>
      </w:r>
      <w:r w:rsidRPr="00370733">
        <w:rPr>
          <w:rFonts w:ascii="Arial" w:eastAsia="Times New Roman" w:hAnsi="Arial" w:cs="Arial"/>
          <w:sz w:val="24"/>
          <w:szCs w:val="24"/>
        </w:rPr>
        <w:t>En general podemos observar que este algoritmo identifica mejor los casos no suicidas que los suicidas a partir del f1-score</w:t>
      </w:r>
      <w:r w:rsidR="1FA42784" w:rsidRPr="00370733">
        <w:rPr>
          <w:rFonts w:ascii="Arial" w:eastAsia="Times New Roman" w:hAnsi="Arial" w:cs="Arial"/>
          <w:sz w:val="24"/>
          <w:szCs w:val="24"/>
        </w:rPr>
        <w:t xml:space="preserve"> ya que este valor para los no suicidas es de 94%, y el de los textos clasificados como suicidas es del 92%</w:t>
      </w:r>
      <w:r w:rsidRPr="00370733">
        <w:rPr>
          <w:rFonts w:ascii="Arial" w:eastAsia="Times New Roman" w:hAnsi="Arial" w:cs="Arial"/>
          <w:sz w:val="24"/>
          <w:szCs w:val="24"/>
        </w:rPr>
        <w:t>.</w:t>
      </w:r>
    </w:p>
    <w:p w14:paraId="63C70211" w14:textId="278A6EA9" w:rsidR="00F21BE4" w:rsidRDefault="00F21BE4" w:rsidP="005A053E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4" w:name="_Toc117090966"/>
      <w:r w:rsidRPr="00370733">
        <w:rPr>
          <w:rFonts w:ascii="Arial" w:hAnsi="Arial" w:cs="Arial"/>
        </w:rPr>
        <w:t>Resultados</w:t>
      </w:r>
      <w:bookmarkEnd w:id="4"/>
    </w:p>
    <w:p w14:paraId="61309D0B" w14:textId="77777777" w:rsidR="00112200" w:rsidRPr="00112200" w:rsidRDefault="00112200" w:rsidP="00112200"/>
    <w:p w14:paraId="184E82F6" w14:textId="3772A254" w:rsidR="00112200" w:rsidRDefault="000A3D90" w:rsidP="00112200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</w:rPr>
      </w:pPr>
      <w:r w:rsidRPr="00370733">
        <w:rPr>
          <w:rFonts w:ascii="Arial" w:hAnsi="Arial" w:cs="Arial"/>
        </w:rPr>
        <w:t>Podemos concluir que los modelos realizados para la ejecución del proyecto en general dan muy buenos resultados, esto sucede ya que el f1-score es m</w:t>
      </w:r>
      <w:r w:rsidR="00FF4C78" w:rsidRPr="00370733">
        <w:rPr>
          <w:rFonts w:ascii="Arial" w:hAnsi="Arial" w:cs="Arial"/>
        </w:rPr>
        <w:t xml:space="preserve">ayor a </w:t>
      </w:r>
      <w:r w:rsidRPr="00370733">
        <w:rPr>
          <w:rFonts w:ascii="Arial" w:hAnsi="Arial" w:cs="Arial"/>
        </w:rPr>
        <w:t xml:space="preserve">90% para todos los algoritmos. </w:t>
      </w:r>
      <w:r w:rsidR="00467D60" w:rsidRPr="00370733">
        <w:rPr>
          <w:rFonts w:ascii="Arial" w:hAnsi="Arial" w:cs="Arial"/>
        </w:rPr>
        <w:t xml:space="preserve">También nos damos cuenta que el f1-score de </w:t>
      </w:r>
      <w:r w:rsidR="002361F8" w:rsidRPr="00370733">
        <w:rPr>
          <w:rFonts w:ascii="Arial" w:hAnsi="Arial" w:cs="Arial"/>
        </w:rPr>
        <w:t>los datos etiquetados como no suicidas</w:t>
      </w:r>
      <w:r w:rsidR="00E565EE">
        <w:rPr>
          <w:rFonts w:ascii="Arial" w:hAnsi="Arial" w:cs="Arial"/>
        </w:rPr>
        <w:t>,</w:t>
      </w:r>
      <w:r w:rsidR="002361F8" w:rsidRPr="00370733">
        <w:rPr>
          <w:rFonts w:ascii="Arial" w:hAnsi="Arial" w:cs="Arial"/>
        </w:rPr>
        <w:t xml:space="preserve"> en </w:t>
      </w:r>
      <w:r w:rsidR="00467D60" w:rsidRPr="00370733">
        <w:rPr>
          <w:rFonts w:ascii="Arial" w:hAnsi="Arial" w:cs="Arial"/>
        </w:rPr>
        <w:t>todos los modelos</w:t>
      </w:r>
      <w:r w:rsidR="00E565EE">
        <w:rPr>
          <w:rFonts w:ascii="Arial" w:hAnsi="Arial" w:cs="Arial"/>
        </w:rPr>
        <w:t>,</w:t>
      </w:r>
      <w:r w:rsidR="002361F8" w:rsidRPr="00370733">
        <w:rPr>
          <w:rFonts w:ascii="Arial" w:hAnsi="Arial" w:cs="Arial"/>
        </w:rPr>
        <w:t xml:space="preserve"> es mejor que el f1-score de los etiquetados como suicidas. </w:t>
      </w:r>
      <w:r w:rsidR="00FB6234" w:rsidRPr="00370733">
        <w:rPr>
          <w:rFonts w:ascii="Arial" w:hAnsi="Arial" w:cs="Arial"/>
        </w:rPr>
        <w:t>Debido</w:t>
      </w:r>
      <w:r w:rsidR="00676ABD" w:rsidRPr="00370733">
        <w:rPr>
          <w:rFonts w:ascii="Arial" w:hAnsi="Arial" w:cs="Arial"/>
        </w:rPr>
        <w:t xml:space="preserve"> al contexto</w:t>
      </w:r>
      <w:r w:rsidR="00121A23">
        <w:rPr>
          <w:rFonts w:ascii="Arial" w:hAnsi="Arial" w:cs="Arial"/>
        </w:rPr>
        <w:t>,</w:t>
      </w:r>
      <w:r w:rsidR="00FB6234" w:rsidRPr="00370733">
        <w:rPr>
          <w:rFonts w:ascii="Arial" w:hAnsi="Arial" w:cs="Arial"/>
        </w:rPr>
        <w:t xml:space="preserve"> </w:t>
      </w:r>
      <w:r w:rsidR="00676ABD" w:rsidRPr="00370733">
        <w:rPr>
          <w:rFonts w:ascii="Arial" w:hAnsi="Arial" w:cs="Arial"/>
        </w:rPr>
        <w:t xml:space="preserve">la organización busca </w:t>
      </w:r>
      <w:r w:rsidR="00FB6234" w:rsidRPr="00370733">
        <w:rPr>
          <w:rFonts w:ascii="Arial" w:hAnsi="Arial" w:cs="Arial"/>
        </w:rPr>
        <w:t xml:space="preserve">obtener una buena </w:t>
      </w:r>
      <w:r w:rsidR="00971425">
        <w:rPr>
          <w:rFonts w:ascii="Arial" w:hAnsi="Arial" w:cs="Arial"/>
        </w:rPr>
        <w:t>clasificación</w:t>
      </w:r>
      <w:r w:rsidR="00FB6234" w:rsidRPr="00370733">
        <w:rPr>
          <w:rFonts w:ascii="Arial" w:hAnsi="Arial" w:cs="Arial"/>
        </w:rPr>
        <w:t xml:space="preserve"> de las personas que tienden a tener actitudes suicidas</w:t>
      </w:r>
      <w:r w:rsidR="00FB6234" w:rsidRPr="00370733">
        <w:rPr>
          <w:rFonts w:ascii="Arial" w:hAnsi="Arial" w:cs="Arial"/>
        </w:rPr>
        <w:t xml:space="preserve">, sin embargo, podemos observar que </w:t>
      </w:r>
      <w:r w:rsidR="00FB6234" w:rsidRPr="00370733">
        <w:rPr>
          <w:rFonts w:ascii="Arial" w:hAnsi="Arial" w:cs="Arial"/>
        </w:rPr>
        <w:t xml:space="preserve">en los 3 casos </w:t>
      </w:r>
      <w:r w:rsidR="00FB6234" w:rsidRPr="00370733">
        <w:rPr>
          <w:rFonts w:ascii="Arial" w:hAnsi="Arial" w:cs="Arial"/>
        </w:rPr>
        <w:t xml:space="preserve">el f1-score de los datos etiquetados como suicidas </w:t>
      </w:r>
      <w:r w:rsidR="00FB6234" w:rsidRPr="00370733">
        <w:rPr>
          <w:rFonts w:ascii="Arial" w:hAnsi="Arial" w:cs="Arial"/>
        </w:rPr>
        <w:t>da 92%.</w:t>
      </w:r>
      <w:r w:rsidR="00FB6234" w:rsidRPr="00370733">
        <w:rPr>
          <w:rFonts w:ascii="Arial" w:hAnsi="Arial" w:cs="Arial"/>
        </w:rPr>
        <w:t xml:space="preserve"> </w:t>
      </w:r>
      <w:r w:rsidR="00F34D36">
        <w:rPr>
          <w:rFonts w:ascii="Arial" w:hAnsi="Arial" w:cs="Arial"/>
        </w:rPr>
        <w:t xml:space="preserve">Gracias a esto </w:t>
      </w:r>
      <w:r w:rsidR="00FB6234" w:rsidRPr="00370733">
        <w:rPr>
          <w:rFonts w:ascii="Arial" w:hAnsi="Arial" w:cs="Arial"/>
        </w:rPr>
        <w:t>no se pu</w:t>
      </w:r>
      <w:r w:rsidR="00683E5B" w:rsidRPr="00370733">
        <w:rPr>
          <w:rFonts w:ascii="Arial" w:hAnsi="Arial" w:cs="Arial"/>
        </w:rPr>
        <w:t xml:space="preserve">ede concluir solamente con este </w:t>
      </w:r>
      <w:r w:rsidR="009E2DCB" w:rsidRPr="00370733">
        <w:rPr>
          <w:rFonts w:ascii="Arial" w:hAnsi="Arial" w:cs="Arial"/>
        </w:rPr>
        <w:t>parámetro</w:t>
      </w:r>
      <w:r w:rsidR="00683E5B" w:rsidRPr="00370733">
        <w:rPr>
          <w:rFonts w:ascii="Arial" w:hAnsi="Arial" w:cs="Arial"/>
        </w:rPr>
        <w:t xml:space="preserve">, por lo cual, decidimos que </w:t>
      </w:r>
      <w:r w:rsidR="00683E5B" w:rsidRPr="00370733">
        <w:rPr>
          <w:rFonts w:ascii="Arial" w:hAnsi="Arial" w:cs="Arial"/>
        </w:rPr>
        <w:t xml:space="preserve">el mejor modelo </w:t>
      </w:r>
      <w:r w:rsidR="00712146" w:rsidRPr="00370733">
        <w:rPr>
          <w:rFonts w:ascii="Arial" w:hAnsi="Arial" w:cs="Arial"/>
        </w:rPr>
        <w:t xml:space="preserve">para este caso </w:t>
      </w:r>
      <w:r w:rsidR="00683E5B" w:rsidRPr="00370733">
        <w:rPr>
          <w:rFonts w:ascii="Arial" w:hAnsi="Arial" w:cs="Arial"/>
        </w:rPr>
        <w:t>es el que utiliza LinearSVC, ya que este nos da una exactitud de test de 93.4921%, el más alto de todos los modelos.</w:t>
      </w:r>
      <w:r w:rsidR="00A51BFE">
        <w:rPr>
          <w:rFonts w:ascii="Arial" w:hAnsi="Arial" w:cs="Arial"/>
        </w:rPr>
        <w:t xml:space="preserve"> Por esta razón, le recomendamos a la organización utilizar este </w:t>
      </w:r>
      <w:r w:rsidR="00465166">
        <w:rPr>
          <w:rFonts w:ascii="Arial" w:hAnsi="Arial" w:cs="Arial"/>
        </w:rPr>
        <w:t xml:space="preserve">algoritmo </w:t>
      </w:r>
      <w:r w:rsidR="001B74EA">
        <w:rPr>
          <w:rFonts w:ascii="Arial" w:hAnsi="Arial" w:cs="Arial"/>
        </w:rPr>
        <w:t xml:space="preserve">con el fin de clasificar mejor aquellos textos con </w:t>
      </w:r>
      <w:r w:rsidR="00BF1ACA">
        <w:rPr>
          <w:rFonts w:ascii="Arial" w:hAnsi="Arial" w:cs="Arial"/>
        </w:rPr>
        <w:t xml:space="preserve">comentarios que representen actitudes con </w:t>
      </w:r>
      <w:r w:rsidR="003D4FCF">
        <w:rPr>
          <w:rFonts w:ascii="Arial" w:hAnsi="Arial" w:cs="Arial"/>
        </w:rPr>
        <w:t>tendencias suicidas.</w:t>
      </w:r>
    </w:p>
    <w:p w14:paraId="78BF2065" w14:textId="77777777" w:rsidR="00112200" w:rsidRDefault="00112200" w:rsidP="00112200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</w:rPr>
      </w:pPr>
    </w:p>
    <w:p w14:paraId="64AB9271" w14:textId="62475290" w:rsidR="00112200" w:rsidRPr="00370733" w:rsidRDefault="0053360C" w:rsidP="00112200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</w:rPr>
      </w:pPr>
      <w:r w:rsidRPr="0053360C">
        <w:rPr>
          <w:rFonts w:ascii="Arial" w:hAnsi="Arial" w:cs="Arial"/>
        </w:rPr>
        <w:t>En general</w:t>
      </w:r>
      <w:r w:rsidR="00854CC4">
        <w:rPr>
          <w:rFonts w:ascii="Arial" w:hAnsi="Arial" w:cs="Arial"/>
        </w:rPr>
        <w:t>,</w:t>
      </w:r>
      <w:r w:rsidRPr="0053360C">
        <w:rPr>
          <w:rFonts w:ascii="Arial" w:hAnsi="Arial" w:cs="Arial"/>
        </w:rPr>
        <w:t xml:space="preserve"> todos los modelos funcionan mejor con una limpieza de datos previa,</w:t>
      </w:r>
      <w:r w:rsidR="00B43613">
        <w:rPr>
          <w:rFonts w:ascii="Arial" w:hAnsi="Arial" w:cs="Arial"/>
        </w:rPr>
        <w:t xml:space="preserve"> </w:t>
      </w:r>
      <w:r w:rsidR="00054A10">
        <w:rPr>
          <w:rFonts w:ascii="Arial" w:hAnsi="Arial" w:cs="Arial"/>
        </w:rPr>
        <w:t xml:space="preserve">además </w:t>
      </w:r>
      <w:r w:rsidR="00B43613">
        <w:rPr>
          <w:rFonts w:ascii="Arial" w:hAnsi="Arial" w:cs="Arial"/>
        </w:rPr>
        <w:t xml:space="preserve">observamos que </w:t>
      </w:r>
      <w:r w:rsidRPr="0053360C">
        <w:rPr>
          <w:rFonts w:ascii="Arial" w:hAnsi="Arial" w:cs="Arial"/>
        </w:rPr>
        <w:t xml:space="preserve">el uso de Pipelines </w:t>
      </w:r>
      <w:r w:rsidR="00B43613">
        <w:rPr>
          <w:rFonts w:ascii="Arial" w:hAnsi="Arial" w:cs="Arial"/>
        </w:rPr>
        <w:t xml:space="preserve">no mejora significativamente los resultados obtenidos en los modelos. </w:t>
      </w:r>
      <w:r w:rsidRPr="0053360C">
        <w:rPr>
          <w:rFonts w:ascii="Arial" w:hAnsi="Arial" w:cs="Arial"/>
        </w:rPr>
        <w:t>Es por esto que se</w:t>
      </w:r>
      <w:r w:rsidR="00231765">
        <w:rPr>
          <w:rFonts w:ascii="Arial" w:hAnsi="Arial" w:cs="Arial"/>
        </w:rPr>
        <w:t xml:space="preserve"> le</w:t>
      </w:r>
      <w:r w:rsidRPr="0053360C">
        <w:rPr>
          <w:rFonts w:ascii="Arial" w:hAnsi="Arial" w:cs="Arial"/>
        </w:rPr>
        <w:t xml:space="preserve"> recomienda a la organización realizar una limpieza previa de los datos, que elimine signos de puntuación, caracteres especiales y palabras repetidas con técnicas de </w:t>
      </w:r>
      <w:proofErr w:type="spellStart"/>
      <w:r w:rsidRPr="0053360C">
        <w:rPr>
          <w:rFonts w:ascii="Arial" w:hAnsi="Arial" w:cs="Arial"/>
        </w:rPr>
        <w:t>tokenizacion</w:t>
      </w:r>
      <w:proofErr w:type="spellEnd"/>
      <w:r w:rsidR="002415E1">
        <w:rPr>
          <w:rFonts w:ascii="Arial" w:hAnsi="Arial" w:cs="Arial"/>
        </w:rPr>
        <w:t>,</w:t>
      </w:r>
      <w:r w:rsidRPr="0053360C">
        <w:rPr>
          <w:rFonts w:ascii="Arial" w:hAnsi="Arial" w:cs="Arial"/>
        </w:rPr>
        <w:t xml:space="preserve"> </w:t>
      </w:r>
      <w:r w:rsidR="002415E1">
        <w:rPr>
          <w:rFonts w:ascii="Arial" w:hAnsi="Arial" w:cs="Arial"/>
        </w:rPr>
        <w:t xml:space="preserve">también recomendamos </w:t>
      </w:r>
      <w:r w:rsidRPr="0053360C">
        <w:rPr>
          <w:rFonts w:ascii="Arial" w:hAnsi="Arial" w:cs="Arial"/>
        </w:rPr>
        <w:t xml:space="preserve">utilizar la técnica de bag </w:t>
      </w:r>
      <w:proofErr w:type="spellStart"/>
      <w:r w:rsidRPr="0053360C">
        <w:rPr>
          <w:rFonts w:ascii="Arial" w:hAnsi="Arial" w:cs="Arial"/>
        </w:rPr>
        <w:t>of</w:t>
      </w:r>
      <w:proofErr w:type="spellEnd"/>
      <w:r w:rsidRPr="0053360C">
        <w:rPr>
          <w:rFonts w:ascii="Arial" w:hAnsi="Arial" w:cs="Arial"/>
        </w:rPr>
        <w:t xml:space="preserve"> </w:t>
      </w:r>
      <w:proofErr w:type="spellStart"/>
      <w:r w:rsidRPr="0053360C">
        <w:rPr>
          <w:rFonts w:ascii="Arial" w:hAnsi="Arial" w:cs="Arial"/>
        </w:rPr>
        <w:t>words</w:t>
      </w:r>
      <w:proofErr w:type="spellEnd"/>
      <w:r w:rsidRPr="0053360C">
        <w:rPr>
          <w:rFonts w:ascii="Arial" w:hAnsi="Arial" w:cs="Arial"/>
        </w:rPr>
        <w:t xml:space="preserve"> (CountVectorizer en </w:t>
      </w:r>
      <w:proofErr w:type="spellStart"/>
      <w:r w:rsidRPr="0053360C">
        <w:rPr>
          <w:rFonts w:ascii="Arial" w:hAnsi="Arial" w:cs="Arial"/>
        </w:rPr>
        <w:t>scikit-learn</w:t>
      </w:r>
      <w:proofErr w:type="spellEnd"/>
      <w:r w:rsidRPr="0053360C">
        <w:rPr>
          <w:rFonts w:ascii="Arial" w:hAnsi="Arial" w:cs="Arial"/>
        </w:rPr>
        <w:t>) para que de esta manera los algoritmos funcionen mejor.</w:t>
      </w:r>
    </w:p>
    <w:bookmarkStart w:id="5" w:name="_Toc117090967" w:displacedByCustomXml="next"/>
    <w:sdt>
      <w:sdtPr>
        <w:rPr>
          <w:rFonts w:ascii="Arial" w:hAnsi="Arial" w:cs="Arial"/>
          <w:sz w:val="24"/>
          <w:szCs w:val="24"/>
        </w:rPr>
        <w:id w:val="-159082194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ABE43CA" w14:textId="16CB28C4" w:rsidR="007064A6" w:rsidRPr="00370733" w:rsidRDefault="007064A6">
          <w:pPr>
            <w:pStyle w:val="Ttulo1"/>
            <w:rPr>
              <w:rFonts w:ascii="Arial" w:hAnsi="Arial" w:cs="Arial"/>
            </w:rPr>
          </w:pPr>
          <w:r w:rsidRPr="00370733">
            <w:rPr>
              <w:rFonts w:ascii="Arial" w:hAnsi="Arial" w:cs="Arial"/>
            </w:rPr>
            <w:t>Referencias</w:t>
          </w:r>
          <w:bookmarkEnd w:id="5"/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eastAsiaTheme="minorHAnsi"/>
              <w:lang w:val="es-ES" w:eastAsia="en-US"/>
            </w:rPr>
          </w:sdtEndPr>
          <w:sdtContent>
            <w:p w14:paraId="606B548E" w14:textId="77777777" w:rsidR="007064A6" w:rsidRPr="00370733" w:rsidRDefault="007064A6" w:rsidP="007064A6">
              <w:pPr>
                <w:pStyle w:val="NormalWeb"/>
                <w:spacing w:before="0" w:beforeAutospacing="0" w:after="0" w:afterAutospacing="0"/>
                <w:rPr>
                  <w:rFonts w:ascii="Arial" w:hAnsi="Arial" w:cs="Arial"/>
                </w:rPr>
              </w:pPr>
            </w:p>
            <w:p w14:paraId="1097B6BD" w14:textId="77777777" w:rsidR="007064A6" w:rsidRPr="00370733" w:rsidRDefault="007064A6" w:rsidP="00671075">
              <w:pPr>
                <w:pStyle w:val="NormalWeb"/>
                <w:numPr>
                  <w:ilvl w:val="0"/>
                  <w:numId w:val="5"/>
                </w:numPr>
                <w:spacing w:before="0" w:beforeAutospacing="0" w:after="0" w:afterAutospacing="0"/>
                <w:jc w:val="both"/>
                <w:rPr>
                  <w:rFonts w:ascii="Arial" w:hAnsi="Arial" w:cs="Arial"/>
                </w:rPr>
              </w:pPr>
              <w:proofErr w:type="gramStart"/>
              <w:r w:rsidRPr="00370733">
                <w:rPr>
                  <w:rFonts w:ascii="Arial" w:hAnsi="Arial" w:cs="Arial"/>
                  <w:i/>
                  <w:iCs/>
                  <w:lang w:val="en-US"/>
                </w:rPr>
                <w:t>sklearn.svm.LinearSVC</w:t>
              </w:r>
              <w:proofErr w:type="gramEnd"/>
              <w:r w:rsidRPr="00370733">
                <w:rPr>
                  <w:rFonts w:ascii="Arial" w:hAnsi="Arial" w:cs="Arial"/>
                  <w:lang w:val="en-US"/>
                </w:rPr>
                <w:t xml:space="preserve">. (s. f.). </w:t>
              </w:r>
              <w:proofErr w:type="spellStart"/>
              <w:r w:rsidRPr="00370733">
                <w:rPr>
                  <w:rFonts w:ascii="Arial" w:hAnsi="Arial" w:cs="Arial"/>
                </w:rPr>
                <w:t>scikit-learn</w:t>
              </w:r>
              <w:proofErr w:type="spellEnd"/>
              <w:r w:rsidRPr="00370733">
                <w:rPr>
                  <w:rFonts w:ascii="Arial" w:hAnsi="Arial" w:cs="Arial"/>
                </w:rPr>
                <w:t>. Recuperado 18 de octubre de 2022, de https://scikit-learn.org/stable/modules/generated/sklearn.svm.LinearSVC.html</w:t>
              </w:r>
            </w:p>
            <w:p w14:paraId="274A1A66" w14:textId="77777777" w:rsidR="007064A6" w:rsidRPr="00370733" w:rsidRDefault="007064A6" w:rsidP="00671075">
              <w:pPr>
                <w:pStyle w:val="NormalWeb"/>
                <w:numPr>
                  <w:ilvl w:val="0"/>
                  <w:numId w:val="5"/>
                </w:numPr>
                <w:spacing w:before="0" w:beforeAutospacing="0" w:after="0" w:afterAutospacing="0"/>
                <w:jc w:val="both"/>
                <w:rPr>
                  <w:rFonts w:ascii="Arial" w:hAnsi="Arial" w:cs="Arial"/>
                </w:rPr>
              </w:pPr>
              <w:r w:rsidRPr="00370733">
                <w:rPr>
                  <w:rFonts w:ascii="Arial" w:hAnsi="Arial" w:cs="Arial"/>
                  <w:i/>
                  <w:iCs/>
                  <w:lang w:val="en-US"/>
                </w:rPr>
                <w:t>1.9. Naive Bayes</w:t>
              </w:r>
              <w:r w:rsidRPr="00370733">
                <w:rPr>
                  <w:rFonts w:ascii="Arial" w:hAnsi="Arial" w:cs="Arial"/>
                  <w:lang w:val="en-US"/>
                </w:rPr>
                <w:t xml:space="preserve">. (s. f.). scikit-learn. </w:t>
              </w:r>
              <w:r w:rsidRPr="00370733">
                <w:rPr>
                  <w:rFonts w:ascii="Arial" w:hAnsi="Arial" w:cs="Arial"/>
                </w:rPr>
                <w:t>Recuperado 18 de octubre de 2022, de https://scikit-learn.org/stable/modules/naive_bayes.html</w:t>
              </w:r>
            </w:p>
            <w:p w14:paraId="60E37533" w14:textId="77777777" w:rsidR="007064A6" w:rsidRPr="00370733" w:rsidRDefault="007064A6" w:rsidP="00671075">
              <w:pPr>
                <w:pStyle w:val="Prrafodelista"/>
                <w:numPr>
                  <w:ilvl w:val="0"/>
                  <w:numId w:val="5"/>
                </w:numPr>
                <w:jc w:val="both"/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val="es-CO"/>
                </w:rPr>
              </w:pPr>
              <w:proofErr w:type="spellStart"/>
              <w:r w:rsidRPr="00370733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val="es-CO"/>
                </w:rPr>
                <w:t>Dot</w:t>
              </w:r>
              <w:proofErr w:type="spellEnd"/>
              <w:r w:rsidRPr="00370733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val="es-CO"/>
                </w:rPr>
                <w:t xml:space="preserve"> CSV. (2018b, febrero 4). ¿Qué es el Descenso del Gradiente? Algoritmo de Inteligencia Artificial | </w:t>
              </w:r>
              <w:proofErr w:type="spellStart"/>
              <w:r w:rsidRPr="00370733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val="es-CO"/>
                </w:rPr>
                <w:t>DotCSV</w:t>
              </w:r>
              <w:proofErr w:type="spellEnd"/>
              <w:r w:rsidRPr="00370733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val="es-CO"/>
                </w:rPr>
                <w:t xml:space="preserve"> [Vídeo]. YouTube. Recuperado 18 de octubre de 2022, de </w:t>
              </w:r>
              <w:hyperlink r:id="rId14" w:history="1">
                <w:r w:rsidRPr="00370733">
                  <w:rPr>
                    <w:rStyle w:val="Hipervnculo"/>
                    <w:rFonts w:ascii="Arial" w:eastAsia="Times New Roman" w:hAnsi="Arial" w:cs="Arial"/>
                    <w:sz w:val="24"/>
                    <w:szCs w:val="24"/>
                    <w:lang w:val="es-CO"/>
                  </w:rPr>
                  <w:t>https://www.youtube.com/watch?v=A6FiCDoz8_4</w:t>
                </w:r>
              </w:hyperlink>
            </w:p>
            <w:p w14:paraId="1113FD92" w14:textId="77777777" w:rsidR="007064A6" w:rsidRPr="00370733" w:rsidRDefault="007064A6" w:rsidP="00671075">
              <w:pPr>
                <w:pStyle w:val="NormalWeb"/>
                <w:numPr>
                  <w:ilvl w:val="0"/>
                  <w:numId w:val="5"/>
                </w:numPr>
                <w:spacing w:before="0" w:beforeAutospacing="0" w:after="0" w:afterAutospacing="0"/>
                <w:jc w:val="both"/>
                <w:rPr>
                  <w:rFonts w:ascii="Arial" w:hAnsi="Arial" w:cs="Arial"/>
                </w:rPr>
              </w:pPr>
              <w:r w:rsidRPr="00370733">
                <w:rPr>
                  <w:rFonts w:ascii="Arial" w:hAnsi="Arial" w:cs="Arial"/>
                  <w:i/>
                  <w:iCs/>
                </w:rPr>
                <w:t xml:space="preserve">Escala del parámetro de regularización para las SVC — documentación de </w:t>
              </w:r>
              <w:proofErr w:type="spellStart"/>
              <w:r w:rsidRPr="00370733">
                <w:rPr>
                  <w:rFonts w:ascii="Arial" w:hAnsi="Arial" w:cs="Arial"/>
                  <w:i/>
                  <w:iCs/>
                </w:rPr>
                <w:t>scikit-learn</w:t>
              </w:r>
              <w:proofErr w:type="spellEnd"/>
              <w:r w:rsidRPr="00370733">
                <w:rPr>
                  <w:rFonts w:ascii="Arial" w:hAnsi="Arial" w:cs="Arial"/>
                  <w:i/>
                  <w:iCs/>
                </w:rPr>
                <w:t xml:space="preserve"> - 0.24.1</w:t>
              </w:r>
              <w:r w:rsidRPr="00370733">
                <w:rPr>
                  <w:rFonts w:ascii="Arial" w:hAnsi="Arial" w:cs="Arial"/>
                </w:rPr>
                <w:t xml:space="preserve">. (s. f.). Recuperado 19 de octubre de 2022, de </w:t>
              </w:r>
              <w:hyperlink r:id="rId15" w:history="1">
                <w:r w:rsidRPr="00370733">
                  <w:rPr>
                    <w:rStyle w:val="Hipervnculo"/>
                    <w:rFonts w:ascii="Arial" w:hAnsi="Arial" w:cs="Arial"/>
                  </w:rPr>
                  <w:t>https://qu4nt.github.io/sklearn-doc-es/auto_examples/svm/plot_svm_scale_c.html</w:t>
                </w:r>
              </w:hyperlink>
            </w:p>
            <w:p w14:paraId="46F38DED" w14:textId="77777777" w:rsidR="007064A6" w:rsidRPr="00370733" w:rsidRDefault="007064A6" w:rsidP="00671075">
              <w:pPr>
                <w:pStyle w:val="NormalWeb"/>
                <w:spacing w:before="0" w:beforeAutospacing="0" w:after="0" w:afterAutospacing="0"/>
                <w:jc w:val="both"/>
                <w:rPr>
                  <w:rFonts w:ascii="Arial" w:hAnsi="Arial" w:cs="Arial"/>
                </w:rPr>
              </w:pPr>
            </w:p>
            <w:p w14:paraId="0898864E" w14:textId="77777777" w:rsidR="007064A6" w:rsidRPr="00370733" w:rsidRDefault="007064A6" w:rsidP="00671075">
              <w:pPr>
                <w:pStyle w:val="NormalWeb"/>
                <w:numPr>
                  <w:ilvl w:val="0"/>
                  <w:numId w:val="5"/>
                </w:numPr>
                <w:spacing w:before="0" w:beforeAutospacing="0" w:after="0" w:afterAutospacing="0"/>
                <w:jc w:val="both"/>
                <w:rPr>
                  <w:rFonts w:ascii="Arial" w:hAnsi="Arial" w:cs="Arial"/>
                </w:rPr>
              </w:pPr>
              <w:r w:rsidRPr="00370733">
                <w:rPr>
                  <w:rFonts w:ascii="Arial" w:hAnsi="Arial" w:cs="Arial"/>
                  <w:i/>
                  <w:iCs/>
                  <w:lang w:val="en-US"/>
                </w:rPr>
                <w:t xml:space="preserve">6.1.2. </w:t>
              </w:r>
              <w:proofErr w:type="spellStart"/>
              <w:proofErr w:type="gramStart"/>
              <w:r w:rsidRPr="00370733">
                <w:rPr>
                  <w:rFonts w:ascii="Arial" w:hAnsi="Arial" w:cs="Arial"/>
                  <w:i/>
                  <w:iCs/>
                  <w:lang w:val="en-US"/>
                </w:rPr>
                <w:t>scikits.learn.svm.LinearSVC</w:t>
              </w:r>
              <w:proofErr w:type="spellEnd"/>
              <w:proofErr w:type="gramEnd"/>
              <w:r w:rsidRPr="00370733">
                <w:rPr>
                  <w:rFonts w:ascii="Arial" w:hAnsi="Arial" w:cs="Arial"/>
                  <w:i/>
                  <w:iCs/>
                  <w:lang w:val="en-US"/>
                </w:rPr>
                <w:t xml:space="preserve"> — </w:t>
              </w:r>
              <w:proofErr w:type="spellStart"/>
              <w:r w:rsidRPr="00370733">
                <w:rPr>
                  <w:rFonts w:ascii="Arial" w:hAnsi="Arial" w:cs="Arial"/>
                  <w:i/>
                  <w:iCs/>
                  <w:lang w:val="en-US"/>
                </w:rPr>
                <w:t>scikits.learn</w:t>
              </w:r>
              <w:proofErr w:type="spellEnd"/>
              <w:r w:rsidRPr="00370733">
                <w:rPr>
                  <w:rFonts w:ascii="Arial" w:hAnsi="Arial" w:cs="Arial"/>
                  <w:i/>
                  <w:iCs/>
                  <w:lang w:val="en-US"/>
                </w:rPr>
                <w:t xml:space="preserve"> 0.7.1 documentation</w:t>
              </w:r>
              <w:r w:rsidRPr="00370733">
                <w:rPr>
                  <w:rFonts w:ascii="Arial" w:hAnsi="Arial" w:cs="Arial"/>
                  <w:lang w:val="en-US"/>
                </w:rPr>
                <w:t xml:space="preserve">. </w:t>
              </w:r>
              <w:r w:rsidRPr="00370733">
                <w:rPr>
                  <w:rFonts w:ascii="Arial" w:hAnsi="Arial" w:cs="Arial"/>
                </w:rPr>
                <w:t xml:space="preserve">(s. f.). Recuperado 18 de octubre de 2022, de </w:t>
              </w:r>
              <w:hyperlink r:id="rId16">
                <w:r w:rsidRPr="00370733">
                  <w:rPr>
                    <w:rStyle w:val="Hipervnculo"/>
                    <w:rFonts w:ascii="Arial" w:hAnsi="Arial" w:cs="Arial"/>
                  </w:rPr>
                  <w:t>https://scikit-learn.sourceforge.net/0.7/modules/generated/scikits.learn.svm.LinearSVC.html</w:t>
                </w:r>
              </w:hyperlink>
            </w:p>
            <w:p w14:paraId="5E652391" w14:textId="77777777" w:rsidR="007064A6" w:rsidRPr="00370733" w:rsidRDefault="007064A6" w:rsidP="00671075">
              <w:pPr>
                <w:pStyle w:val="NormalWeb"/>
                <w:numPr>
                  <w:ilvl w:val="0"/>
                  <w:numId w:val="5"/>
                </w:numPr>
                <w:spacing w:before="0" w:beforeAutospacing="0" w:after="0" w:afterAutospacing="0"/>
                <w:jc w:val="both"/>
                <w:rPr>
                  <w:rFonts w:ascii="Arial" w:hAnsi="Arial" w:cs="Arial"/>
                </w:rPr>
              </w:pPr>
              <w:r w:rsidRPr="00370733">
                <w:rPr>
                  <w:rFonts w:ascii="Arial" w:hAnsi="Arial" w:cs="Arial"/>
                  <w:i/>
                  <w:lang w:val="en-US"/>
                </w:rPr>
                <w:t xml:space="preserve">How </w:t>
              </w:r>
              <w:proofErr w:type="gramStart"/>
              <w:r w:rsidRPr="00370733">
                <w:rPr>
                  <w:rFonts w:ascii="Arial" w:hAnsi="Arial" w:cs="Arial"/>
                  <w:i/>
                  <w:lang w:val="en-US"/>
                </w:rPr>
                <w:t>does ,the</w:t>
              </w:r>
              <w:proofErr w:type="gramEnd"/>
              <w:r w:rsidRPr="00370733">
                <w:rPr>
                  <w:rFonts w:ascii="Arial" w:hAnsi="Arial" w:cs="Arial"/>
                  <w:i/>
                  <w:lang w:val="en-US"/>
                </w:rPr>
                <w:t xml:space="preserve"> </w:t>
              </w:r>
              <w:proofErr w:type="spellStart"/>
              <w:r w:rsidRPr="00370733">
                <w:rPr>
                  <w:rFonts w:ascii="Arial" w:hAnsi="Arial" w:cs="Arial"/>
                  <w:i/>
                  <w:lang w:val="en-US"/>
                </w:rPr>
                <w:t>Mutlinomial</w:t>
              </w:r>
              <w:proofErr w:type="spellEnd"/>
              <w:r w:rsidRPr="00370733">
                <w:rPr>
                  <w:rFonts w:ascii="Arial" w:hAnsi="Arial" w:cs="Arial"/>
                  <w:i/>
                  <w:lang w:val="en-US"/>
                </w:rPr>
                <w:t xml:space="preserve"> </w:t>
              </w:r>
              <w:proofErr w:type="spellStart"/>
              <w:r w:rsidRPr="00370733">
                <w:rPr>
                  <w:rFonts w:ascii="Arial" w:hAnsi="Arial" w:cs="Arial"/>
                  <w:i/>
                  <w:lang w:val="en-US"/>
                </w:rPr>
                <w:t>Bayes’s</w:t>
              </w:r>
              <w:proofErr w:type="spellEnd"/>
              <w:r w:rsidRPr="00370733">
                <w:rPr>
                  <w:rFonts w:ascii="Arial" w:hAnsi="Arial" w:cs="Arial"/>
                  <w:i/>
                  <w:lang w:val="en-US"/>
                </w:rPr>
                <w:t xml:space="preserve"> alpha parameter, affects the text classification task?</w:t>
              </w:r>
              <w:r w:rsidRPr="00370733">
                <w:rPr>
                  <w:rFonts w:ascii="Arial" w:hAnsi="Arial" w:cs="Arial"/>
                  <w:lang w:val="en-US"/>
                </w:rPr>
                <w:t xml:space="preserve"> </w:t>
              </w:r>
              <w:r w:rsidRPr="00370733">
                <w:rPr>
                  <w:rFonts w:ascii="Arial" w:hAnsi="Arial" w:cs="Arial"/>
                </w:rPr>
                <w:t xml:space="preserve">(2018, 18 abril). Data </w:t>
              </w:r>
              <w:proofErr w:type="spellStart"/>
              <w:r w:rsidRPr="00370733">
                <w:rPr>
                  <w:rFonts w:ascii="Arial" w:hAnsi="Arial" w:cs="Arial"/>
                </w:rPr>
                <w:t>Science</w:t>
              </w:r>
              <w:proofErr w:type="spellEnd"/>
              <w:r w:rsidRPr="00370733">
                <w:rPr>
                  <w:rFonts w:ascii="Arial" w:hAnsi="Arial" w:cs="Arial"/>
                </w:rPr>
                <w:t xml:space="preserve"> </w:t>
              </w:r>
              <w:proofErr w:type="spellStart"/>
              <w:r w:rsidRPr="00370733">
                <w:rPr>
                  <w:rFonts w:ascii="Arial" w:hAnsi="Arial" w:cs="Arial"/>
                </w:rPr>
                <w:t>Stack</w:t>
              </w:r>
              <w:proofErr w:type="spellEnd"/>
              <w:r w:rsidRPr="00370733">
                <w:rPr>
                  <w:rFonts w:ascii="Arial" w:hAnsi="Arial" w:cs="Arial"/>
                </w:rPr>
                <w:t xml:space="preserve"> Exchange. Recuperado 19 de octubre de 2022, de </w:t>
              </w:r>
              <w:hyperlink r:id="rId17">
                <w:r w:rsidRPr="00370733">
                  <w:rPr>
                    <w:rStyle w:val="Hipervnculo"/>
                    <w:rFonts w:ascii="Arial" w:hAnsi="Arial" w:cs="Arial"/>
                  </w:rPr>
                  <w:t>https://datascience.stackexchange.com/questions/30473/how-does-the-mutlinomial-bayess-alpha-parameter-affects-the-text-classificati</w:t>
                </w:r>
              </w:hyperlink>
            </w:p>
            <w:p w14:paraId="69126B95" w14:textId="77777777" w:rsidR="007064A6" w:rsidRPr="00370733" w:rsidRDefault="007064A6" w:rsidP="00671075">
              <w:pPr>
                <w:pStyle w:val="NormalWeb"/>
                <w:numPr>
                  <w:ilvl w:val="0"/>
                  <w:numId w:val="5"/>
                </w:numPr>
                <w:spacing w:before="0" w:beforeAutospacing="0" w:after="0" w:afterAutospacing="0"/>
                <w:jc w:val="both"/>
                <w:rPr>
                  <w:rFonts w:ascii="Arial" w:hAnsi="Arial" w:cs="Arial"/>
                </w:rPr>
              </w:pPr>
              <w:proofErr w:type="spellStart"/>
              <w:proofErr w:type="gramStart"/>
              <w:r w:rsidRPr="00370733">
                <w:rPr>
                  <w:rFonts w:ascii="Arial" w:hAnsi="Arial" w:cs="Arial"/>
                  <w:i/>
                  <w:lang w:val="en-US"/>
                </w:rPr>
                <w:t>sklearn.naive</w:t>
              </w:r>
              <w:proofErr w:type="gramEnd"/>
              <w:r w:rsidRPr="00370733">
                <w:rPr>
                  <w:rFonts w:ascii="Arial" w:hAnsi="Arial" w:cs="Arial"/>
                  <w:i/>
                  <w:lang w:val="en-US"/>
                </w:rPr>
                <w:t>_bayes.MultinomialNB</w:t>
              </w:r>
              <w:proofErr w:type="spellEnd"/>
              <w:r w:rsidRPr="00370733">
                <w:rPr>
                  <w:rFonts w:ascii="Arial" w:hAnsi="Arial" w:cs="Arial"/>
                  <w:lang w:val="en-US"/>
                </w:rPr>
                <w:t xml:space="preserve">. (s. f.). </w:t>
              </w:r>
              <w:proofErr w:type="spellStart"/>
              <w:r w:rsidRPr="00370733">
                <w:rPr>
                  <w:rFonts w:ascii="Arial" w:hAnsi="Arial" w:cs="Arial"/>
                </w:rPr>
                <w:t>scikit-learn</w:t>
              </w:r>
              <w:proofErr w:type="spellEnd"/>
              <w:r w:rsidRPr="00370733">
                <w:rPr>
                  <w:rFonts w:ascii="Arial" w:hAnsi="Arial" w:cs="Arial"/>
                </w:rPr>
                <w:t xml:space="preserve">. Recuperado 19 de octubre de 2022, de </w:t>
              </w:r>
              <w:hyperlink r:id="rId18">
                <w:r w:rsidRPr="00370733">
                  <w:rPr>
                    <w:rStyle w:val="Hipervnculo"/>
                    <w:rFonts w:ascii="Arial" w:hAnsi="Arial" w:cs="Arial"/>
                  </w:rPr>
                  <w:t>https://scikit-learn.org/stable/modules/generated/sklearn.naive_bayes.MultinomialNB.html</w:t>
                </w:r>
              </w:hyperlink>
            </w:p>
            <w:p w14:paraId="02B62147" w14:textId="77777777" w:rsidR="007064A6" w:rsidRPr="0018784A" w:rsidRDefault="007064A6" w:rsidP="00671075">
              <w:pPr>
                <w:pStyle w:val="NormalWeb"/>
                <w:spacing w:before="0" w:beforeAutospacing="0" w:after="0" w:afterAutospacing="0"/>
                <w:ind w:left="720"/>
                <w:jc w:val="both"/>
                <w:rPr>
                  <w:rFonts w:ascii="Arial" w:hAnsi="Arial" w:cs="Arial"/>
                </w:rPr>
              </w:pPr>
            </w:p>
            <w:p w14:paraId="202754B8" w14:textId="77777777" w:rsidR="007064A6" w:rsidRPr="0018784A" w:rsidRDefault="007064A6" w:rsidP="007064A6">
              <w:pPr>
                <w:pStyle w:val="Prrafodelista"/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val="es-CO"/>
                </w:rPr>
              </w:pPr>
            </w:p>
            <w:p w14:paraId="503B8548" w14:textId="1FE9EBF8" w:rsidR="007064A6" w:rsidRPr="0018784A" w:rsidRDefault="007064A6">
              <w:pPr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</w:sdtContent>
    </w:sdt>
    <w:p w14:paraId="03935210" w14:textId="6674E86B" w:rsidR="3121130E" w:rsidRPr="0018784A" w:rsidRDefault="3121130E" w:rsidP="7ECBE126">
      <w:pPr>
        <w:rPr>
          <w:del w:id="6" w:author="Jessica Alejandra Robles Moreno" w:date="2022-10-19T21:41:00Z"/>
          <w:rFonts w:ascii="Arial" w:hAnsi="Arial" w:cs="Arial"/>
          <w:sz w:val="24"/>
          <w:szCs w:val="24"/>
        </w:rPr>
      </w:pPr>
      <w:del w:id="7" w:author="Jessica Alejandra Robles Moreno" w:date="2022-10-19T21:48:00Z">
        <w:r w:rsidRPr="0018784A" w:rsidDel="6F0B24D9">
          <w:rPr>
            <w:rFonts w:ascii="Arial" w:hAnsi="Arial" w:cs="Arial"/>
            <w:sz w:val="24"/>
            <w:szCs w:val="24"/>
          </w:rPr>
          <w:delText xml:space="preserve">Podemos concluir que </w:delText>
        </w:r>
        <w:r w:rsidRPr="0018784A" w:rsidDel="16D3EE79">
          <w:rPr>
            <w:rFonts w:ascii="Arial" w:hAnsi="Arial" w:cs="Arial"/>
            <w:sz w:val="24"/>
            <w:szCs w:val="24"/>
          </w:rPr>
          <w:delText>ejecución del proyecto en general dan muy buenos resultados, esto sucede ya que el f1-score es m al</w:delText>
        </w:r>
        <w:r w:rsidRPr="0018784A" w:rsidDel="3121130E">
          <w:rPr>
            <w:rFonts w:ascii="Arial" w:hAnsi="Arial" w:cs="Arial"/>
            <w:sz w:val="24"/>
            <w:szCs w:val="24"/>
          </w:rPr>
          <w:delText>Podemos concluir que los modelos relaizados para la ejecución del proyecto en general dan muy buenos resultados, esto sucede ya que el f1-score es más alto que 90% para todos los algoritmos. Sin embargo podemos encontrar que el mejor modelo es el que utiliza LinearSVC, ya que este nos da un f1-score</w:delText>
        </w:r>
      </w:del>
    </w:p>
    <w:p w14:paraId="7E00185E" w14:textId="31963B5F" w:rsidR="004C4B69" w:rsidRPr="0018784A" w:rsidRDefault="004C4B69" w:rsidP="00C47A2C">
      <w:pPr>
        <w:spacing w:line="240" w:lineRule="auto"/>
        <w:rPr>
          <w:rFonts w:ascii="Arial" w:hAnsi="Arial" w:cs="Arial"/>
          <w:caps/>
          <w:color w:val="000000" w:themeColor="text1"/>
          <w:sz w:val="24"/>
          <w:szCs w:val="24"/>
          <w:lang w:val="es-CO"/>
        </w:rPr>
      </w:pPr>
    </w:p>
    <w:sectPr w:rsidR="004C4B69" w:rsidRPr="001878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1CB9" w14:textId="77777777" w:rsidR="001F67E9" w:rsidRDefault="001F67E9" w:rsidP="00B861E4">
      <w:pPr>
        <w:spacing w:after="0" w:line="240" w:lineRule="auto"/>
      </w:pPr>
      <w:r>
        <w:separator/>
      </w:r>
    </w:p>
  </w:endnote>
  <w:endnote w:type="continuationSeparator" w:id="0">
    <w:p w14:paraId="2F927769" w14:textId="77777777" w:rsidR="001F67E9" w:rsidRDefault="001F67E9" w:rsidP="00B861E4">
      <w:pPr>
        <w:spacing w:after="0" w:line="240" w:lineRule="auto"/>
      </w:pPr>
      <w:r>
        <w:continuationSeparator/>
      </w:r>
    </w:p>
  </w:endnote>
  <w:endnote w:type="continuationNotice" w:id="1">
    <w:p w14:paraId="75933BFA" w14:textId="77777777" w:rsidR="001F67E9" w:rsidRDefault="001F6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5F66" w14:textId="77777777" w:rsidR="001F67E9" w:rsidRDefault="001F67E9" w:rsidP="00B861E4">
      <w:pPr>
        <w:spacing w:after="0" w:line="240" w:lineRule="auto"/>
      </w:pPr>
      <w:r>
        <w:separator/>
      </w:r>
    </w:p>
  </w:footnote>
  <w:footnote w:type="continuationSeparator" w:id="0">
    <w:p w14:paraId="2E879FB5" w14:textId="77777777" w:rsidR="001F67E9" w:rsidRDefault="001F67E9" w:rsidP="00B861E4">
      <w:pPr>
        <w:spacing w:after="0" w:line="240" w:lineRule="auto"/>
      </w:pPr>
      <w:r>
        <w:continuationSeparator/>
      </w:r>
    </w:p>
  </w:footnote>
  <w:footnote w:type="continuationNotice" w:id="1">
    <w:p w14:paraId="2E112C56" w14:textId="77777777" w:rsidR="001F67E9" w:rsidRDefault="001F67E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nSVHsJkpyFoyy" int2:id="7OMqxMS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BE6"/>
    <w:multiLevelType w:val="hybridMultilevel"/>
    <w:tmpl w:val="96547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120B"/>
    <w:multiLevelType w:val="hybridMultilevel"/>
    <w:tmpl w:val="09CC3BE8"/>
    <w:lvl w:ilvl="0" w:tplc="AB3A5B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E4A1B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9EEA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CC43EC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E449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124D3A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DE86A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F30CA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46744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1002B6"/>
    <w:multiLevelType w:val="hybridMultilevel"/>
    <w:tmpl w:val="FBF6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B667A"/>
    <w:multiLevelType w:val="hybridMultilevel"/>
    <w:tmpl w:val="463CF10E"/>
    <w:lvl w:ilvl="0" w:tplc="454E116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00CC4B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73685B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544F5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9869D7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354989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2E0AF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6147FB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5BA178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6BB261"/>
    <w:multiLevelType w:val="hybridMultilevel"/>
    <w:tmpl w:val="FFFFFFFF"/>
    <w:lvl w:ilvl="0" w:tplc="DF28A2E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2DCF0B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1E78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BF1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4CA76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51ED59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27600D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E3AE86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A4EA54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4E45FA"/>
    <w:multiLevelType w:val="hybridMultilevel"/>
    <w:tmpl w:val="76E6E2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86394874">
    <w:abstractNumId w:val="1"/>
  </w:num>
  <w:num w:numId="2" w16cid:durableId="1943606621">
    <w:abstractNumId w:val="3"/>
  </w:num>
  <w:num w:numId="3" w16cid:durableId="1129664730">
    <w:abstractNumId w:val="2"/>
  </w:num>
  <w:num w:numId="4" w16cid:durableId="212892218">
    <w:abstractNumId w:val="4"/>
  </w:num>
  <w:num w:numId="5" w16cid:durableId="109515436">
    <w:abstractNumId w:val="0"/>
  </w:num>
  <w:num w:numId="6" w16cid:durableId="1059547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revisionView w:markup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BF50E9"/>
    <w:rsid w:val="000001D6"/>
    <w:rsid w:val="00000556"/>
    <w:rsid w:val="0000156F"/>
    <w:rsid w:val="000025C7"/>
    <w:rsid w:val="00002DF4"/>
    <w:rsid w:val="00003BB3"/>
    <w:rsid w:val="00004BFD"/>
    <w:rsid w:val="00005D94"/>
    <w:rsid w:val="00005DE9"/>
    <w:rsid w:val="00005F62"/>
    <w:rsid w:val="00006B57"/>
    <w:rsid w:val="00006CBB"/>
    <w:rsid w:val="000070FB"/>
    <w:rsid w:val="00007257"/>
    <w:rsid w:val="00007420"/>
    <w:rsid w:val="00010601"/>
    <w:rsid w:val="0001078B"/>
    <w:rsid w:val="00010973"/>
    <w:rsid w:val="0001137E"/>
    <w:rsid w:val="00013F21"/>
    <w:rsid w:val="0001458A"/>
    <w:rsid w:val="00014AAC"/>
    <w:rsid w:val="00014CFB"/>
    <w:rsid w:val="0001592A"/>
    <w:rsid w:val="00016C18"/>
    <w:rsid w:val="000172FF"/>
    <w:rsid w:val="000179C2"/>
    <w:rsid w:val="00020212"/>
    <w:rsid w:val="00020885"/>
    <w:rsid w:val="0002376D"/>
    <w:rsid w:val="000242A0"/>
    <w:rsid w:val="000271A6"/>
    <w:rsid w:val="00027E66"/>
    <w:rsid w:val="00027F62"/>
    <w:rsid w:val="00027FDC"/>
    <w:rsid w:val="00030EC9"/>
    <w:rsid w:val="00034951"/>
    <w:rsid w:val="00035EF2"/>
    <w:rsid w:val="00036350"/>
    <w:rsid w:val="00036DA7"/>
    <w:rsid w:val="00037C89"/>
    <w:rsid w:val="000401E1"/>
    <w:rsid w:val="00040710"/>
    <w:rsid w:val="0004137F"/>
    <w:rsid w:val="00041C05"/>
    <w:rsid w:val="00043063"/>
    <w:rsid w:val="000436CA"/>
    <w:rsid w:val="0004440D"/>
    <w:rsid w:val="00044DB7"/>
    <w:rsid w:val="00046271"/>
    <w:rsid w:val="000468AA"/>
    <w:rsid w:val="00046F46"/>
    <w:rsid w:val="00047B00"/>
    <w:rsid w:val="00053A30"/>
    <w:rsid w:val="00054604"/>
    <w:rsid w:val="000549A1"/>
    <w:rsid w:val="00054A10"/>
    <w:rsid w:val="00055100"/>
    <w:rsid w:val="00055A6D"/>
    <w:rsid w:val="00060515"/>
    <w:rsid w:val="00063790"/>
    <w:rsid w:val="0006391C"/>
    <w:rsid w:val="000648C7"/>
    <w:rsid w:val="00064A6E"/>
    <w:rsid w:val="00066A1F"/>
    <w:rsid w:val="00066EF1"/>
    <w:rsid w:val="0006704C"/>
    <w:rsid w:val="00070413"/>
    <w:rsid w:val="0007072B"/>
    <w:rsid w:val="000716FB"/>
    <w:rsid w:val="00071CDF"/>
    <w:rsid w:val="00072235"/>
    <w:rsid w:val="00072F7B"/>
    <w:rsid w:val="0007381D"/>
    <w:rsid w:val="00075CC0"/>
    <w:rsid w:val="0007611A"/>
    <w:rsid w:val="00076506"/>
    <w:rsid w:val="00080A8E"/>
    <w:rsid w:val="00080F3C"/>
    <w:rsid w:val="00081D50"/>
    <w:rsid w:val="000837F7"/>
    <w:rsid w:val="00086075"/>
    <w:rsid w:val="00086495"/>
    <w:rsid w:val="00086989"/>
    <w:rsid w:val="00090078"/>
    <w:rsid w:val="00090D20"/>
    <w:rsid w:val="000920B1"/>
    <w:rsid w:val="000923A3"/>
    <w:rsid w:val="00093A4B"/>
    <w:rsid w:val="00093D6D"/>
    <w:rsid w:val="00093ED2"/>
    <w:rsid w:val="0009536F"/>
    <w:rsid w:val="00097368"/>
    <w:rsid w:val="00097A14"/>
    <w:rsid w:val="000A02D2"/>
    <w:rsid w:val="000A1E69"/>
    <w:rsid w:val="000A2178"/>
    <w:rsid w:val="000A2832"/>
    <w:rsid w:val="000A3D90"/>
    <w:rsid w:val="000A3EF5"/>
    <w:rsid w:val="000A4806"/>
    <w:rsid w:val="000A745D"/>
    <w:rsid w:val="000B171D"/>
    <w:rsid w:val="000B19FE"/>
    <w:rsid w:val="000B3272"/>
    <w:rsid w:val="000B375F"/>
    <w:rsid w:val="000B3F5D"/>
    <w:rsid w:val="000B49C5"/>
    <w:rsid w:val="000B537C"/>
    <w:rsid w:val="000B6542"/>
    <w:rsid w:val="000C0572"/>
    <w:rsid w:val="000C08C9"/>
    <w:rsid w:val="000C0D86"/>
    <w:rsid w:val="000C0FAA"/>
    <w:rsid w:val="000C1049"/>
    <w:rsid w:val="000C12D9"/>
    <w:rsid w:val="000C1388"/>
    <w:rsid w:val="000C238B"/>
    <w:rsid w:val="000C23AC"/>
    <w:rsid w:val="000C2624"/>
    <w:rsid w:val="000C2D84"/>
    <w:rsid w:val="000C5E13"/>
    <w:rsid w:val="000C60E6"/>
    <w:rsid w:val="000C6C2F"/>
    <w:rsid w:val="000D1344"/>
    <w:rsid w:val="000D1E3F"/>
    <w:rsid w:val="000D39EB"/>
    <w:rsid w:val="000D53A9"/>
    <w:rsid w:val="000D595B"/>
    <w:rsid w:val="000D7998"/>
    <w:rsid w:val="000D7F9E"/>
    <w:rsid w:val="000E2AD3"/>
    <w:rsid w:val="000E2C5C"/>
    <w:rsid w:val="000E46D5"/>
    <w:rsid w:val="000E4ECB"/>
    <w:rsid w:val="000E696D"/>
    <w:rsid w:val="000F09A0"/>
    <w:rsid w:val="000F0E97"/>
    <w:rsid w:val="000F13CD"/>
    <w:rsid w:val="000F199C"/>
    <w:rsid w:val="000F1A5C"/>
    <w:rsid w:val="000F1D45"/>
    <w:rsid w:val="000F2331"/>
    <w:rsid w:val="000F3C8D"/>
    <w:rsid w:val="000F48DB"/>
    <w:rsid w:val="000F4D6A"/>
    <w:rsid w:val="000F5771"/>
    <w:rsid w:val="000F7590"/>
    <w:rsid w:val="000F7D7C"/>
    <w:rsid w:val="001008B1"/>
    <w:rsid w:val="0010113F"/>
    <w:rsid w:val="00101B85"/>
    <w:rsid w:val="00104413"/>
    <w:rsid w:val="00105BA8"/>
    <w:rsid w:val="00105C0C"/>
    <w:rsid w:val="00105E7E"/>
    <w:rsid w:val="001078C9"/>
    <w:rsid w:val="001102EB"/>
    <w:rsid w:val="00110BF5"/>
    <w:rsid w:val="00111590"/>
    <w:rsid w:val="00111863"/>
    <w:rsid w:val="00111DA3"/>
    <w:rsid w:val="00111F7E"/>
    <w:rsid w:val="00112200"/>
    <w:rsid w:val="00113533"/>
    <w:rsid w:val="001139FE"/>
    <w:rsid w:val="00114965"/>
    <w:rsid w:val="00114A95"/>
    <w:rsid w:val="00115D45"/>
    <w:rsid w:val="0011615C"/>
    <w:rsid w:val="001172F2"/>
    <w:rsid w:val="00117A27"/>
    <w:rsid w:val="001200D1"/>
    <w:rsid w:val="001206E6"/>
    <w:rsid w:val="00120C9C"/>
    <w:rsid w:val="00120E60"/>
    <w:rsid w:val="00121185"/>
    <w:rsid w:val="001212D9"/>
    <w:rsid w:val="00121A23"/>
    <w:rsid w:val="001221E2"/>
    <w:rsid w:val="0012295E"/>
    <w:rsid w:val="001232F3"/>
    <w:rsid w:val="0012349C"/>
    <w:rsid w:val="00123938"/>
    <w:rsid w:val="001246FA"/>
    <w:rsid w:val="0012552C"/>
    <w:rsid w:val="00125F3D"/>
    <w:rsid w:val="0012613E"/>
    <w:rsid w:val="001269FF"/>
    <w:rsid w:val="00126D4F"/>
    <w:rsid w:val="00126D5D"/>
    <w:rsid w:val="00127A08"/>
    <w:rsid w:val="00130B53"/>
    <w:rsid w:val="00131E55"/>
    <w:rsid w:val="00132D4C"/>
    <w:rsid w:val="00133040"/>
    <w:rsid w:val="0013537D"/>
    <w:rsid w:val="0013539C"/>
    <w:rsid w:val="00135CAE"/>
    <w:rsid w:val="00136AA9"/>
    <w:rsid w:val="001370BC"/>
    <w:rsid w:val="00137293"/>
    <w:rsid w:val="00140437"/>
    <w:rsid w:val="001418E9"/>
    <w:rsid w:val="00142252"/>
    <w:rsid w:val="001423E1"/>
    <w:rsid w:val="00142ACF"/>
    <w:rsid w:val="00142D98"/>
    <w:rsid w:val="0014381D"/>
    <w:rsid w:val="001441D6"/>
    <w:rsid w:val="00144A2E"/>
    <w:rsid w:val="00145B7D"/>
    <w:rsid w:val="00146CEF"/>
    <w:rsid w:val="0014728C"/>
    <w:rsid w:val="0015139F"/>
    <w:rsid w:val="00151551"/>
    <w:rsid w:val="001522D6"/>
    <w:rsid w:val="00153A2B"/>
    <w:rsid w:val="00153DF1"/>
    <w:rsid w:val="00155A05"/>
    <w:rsid w:val="00155EEC"/>
    <w:rsid w:val="00157005"/>
    <w:rsid w:val="00157DAA"/>
    <w:rsid w:val="00160054"/>
    <w:rsid w:val="001611E1"/>
    <w:rsid w:val="001612E7"/>
    <w:rsid w:val="00161903"/>
    <w:rsid w:val="001621CA"/>
    <w:rsid w:val="00162DCB"/>
    <w:rsid w:val="0016309A"/>
    <w:rsid w:val="00163AAB"/>
    <w:rsid w:val="00164612"/>
    <w:rsid w:val="00164BCF"/>
    <w:rsid w:val="00164DFA"/>
    <w:rsid w:val="00165C65"/>
    <w:rsid w:val="00167420"/>
    <w:rsid w:val="0016791A"/>
    <w:rsid w:val="00167A0E"/>
    <w:rsid w:val="001709EC"/>
    <w:rsid w:val="0017177D"/>
    <w:rsid w:val="001721E3"/>
    <w:rsid w:val="001726C9"/>
    <w:rsid w:val="00172A8B"/>
    <w:rsid w:val="00172ED9"/>
    <w:rsid w:val="00172EEB"/>
    <w:rsid w:val="001749E6"/>
    <w:rsid w:val="001760C8"/>
    <w:rsid w:val="00176E82"/>
    <w:rsid w:val="00181934"/>
    <w:rsid w:val="00181F96"/>
    <w:rsid w:val="001832F5"/>
    <w:rsid w:val="001843FD"/>
    <w:rsid w:val="001848D4"/>
    <w:rsid w:val="00184971"/>
    <w:rsid w:val="001850BD"/>
    <w:rsid w:val="00185769"/>
    <w:rsid w:val="00186AF8"/>
    <w:rsid w:val="00186C7C"/>
    <w:rsid w:val="0018784A"/>
    <w:rsid w:val="00190288"/>
    <w:rsid w:val="001902CA"/>
    <w:rsid w:val="0019053E"/>
    <w:rsid w:val="00191F2F"/>
    <w:rsid w:val="00193C54"/>
    <w:rsid w:val="00194020"/>
    <w:rsid w:val="001949D2"/>
    <w:rsid w:val="0019540C"/>
    <w:rsid w:val="001964B6"/>
    <w:rsid w:val="00196B5D"/>
    <w:rsid w:val="00197240"/>
    <w:rsid w:val="001A0357"/>
    <w:rsid w:val="001A0CD1"/>
    <w:rsid w:val="001A1230"/>
    <w:rsid w:val="001A269E"/>
    <w:rsid w:val="001A44F9"/>
    <w:rsid w:val="001A47CC"/>
    <w:rsid w:val="001A4923"/>
    <w:rsid w:val="001A4DE9"/>
    <w:rsid w:val="001A5293"/>
    <w:rsid w:val="001A5D1D"/>
    <w:rsid w:val="001A6029"/>
    <w:rsid w:val="001B126D"/>
    <w:rsid w:val="001B3427"/>
    <w:rsid w:val="001B348E"/>
    <w:rsid w:val="001B3D95"/>
    <w:rsid w:val="001B61E2"/>
    <w:rsid w:val="001B68AA"/>
    <w:rsid w:val="001B74EA"/>
    <w:rsid w:val="001C0895"/>
    <w:rsid w:val="001C0BD5"/>
    <w:rsid w:val="001C0DF3"/>
    <w:rsid w:val="001C0E44"/>
    <w:rsid w:val="001C125F"/>
    <w:rsid w:val="001C1562"/>
    <w:rsid w:val="001C21E2"/>
    <w:rsid w:val="001C357B"/>
    <w:rsid w:val="001C4222"/>
    <w:rsid w:val="001C5271"/>
    <w:rsid w:val="001C5F8E"/>
    <w:rsid w:val="001C635E"/>
    <w:rsid w:val="001C6CB8"/>
    <w:rsid w:val="001C6FAF"/>
    <w:rsid w:val="001C73D7"/>
    <w:rsid w:val="001D0BCF"/>
    <w:rsid w:val="001D1347"/>
    <w:rsid w:val="001D1497"/>
    <w:rsid w:val="001D1975"/>
    <w:rsid w:val="001D23BF"/>
    <w:rsid w:val="001D5113"/>
    <w:rsid w:val="001D60CC"/>
    <w:rsid w:val="001D72B8"/>
    <w:rsid w:val="001D7766"/>
    <w:rsid w:val="001E0A21"/>
    <w:rsid w:val="001E0FE1"/>
    <w:rsid w:val="001E18B6"/>
    <w:rsid w:val="001E4F1F"/>
    <w:rsid w:val="001E5B1E"/>
    <w:rsid w:val="001E702A"/>
    <w:rsid w:val="001F0045"/>
    <w:rsid w:val="001F3248"/>
    <w:rsid w:val="001F3EED"/>
    <w:rsid w:val="001F56FF"/>
    <w:rsid w:val="001F5A37"/>
    <w:rsid w:val="001F6072"/>
    <w:rsid w:val="001F67E9"/>
    <w:rsid w:val="001F6B1B"/>
    <w:rsid w:val="00200CBD"/>
    <w:rsid w:val="00201801"/>
    <w:rsid w:val="00201FB0"/>
    <w:rsid w:val="0020257C"/>
    <w:rsid w:val="0020355B"/>
    <w:rsid w:val="002037F6"/>
    <w:rsid w:val="0020438E"/>
    <w:rsid w:val="00205110"/>
    <w:rsid w:val="002051D3"/>
    <w:rsid w:val="002060F4"/>
    <w:rsid w:val="00207E41"/>
    <w:rsid w:val="0021019A"/>
    <w:rsid w:val="0021066D"/>
    <w:rsid w:val="00210E4D"/>
    <w:rsid w:val="0021100C"/>
    <w:rsid w:val="00212983"/>
    <w:rsid w:val="00212AF3"/>
    <w:rsid w:val="0021330F"/>
    <w:rsid w:val="00217583"/>
    <w:rsid w:val="00217DC4"/>
    <w:rsid w:val="00217F0F"/>
    <w:rsid w:val="002216E6"/>
    <w:rsid w:val="00222DD0"/>
    <w:rsid w:val="0022341F"/>
    <w:rsid w:val="00223856"/>
    <w:rsid w:val="00225256"/>
    <w:rsid w:val="00226EC4"/>
    <w:rsid w:val="00227086"/>
    <w:rsid w:val="00227716"/>
    <w:rsid w:val="00227937"/>
    <w:rsid w:val="002300F8"/>
    <w:rsid w:val="00230A71"/>
    <w:rsid w:val="00230E5B"/>
    <w:rsid w:val="0023165F"/>
    <w:rsid w:val="00231765"/>
    <w:rsid w:val="0023199D"/>
    <w:rsid w:val="00231E29"/>
    <w:rsid w:val="0023311B"/>
    <w:rsid w:val="00234D9B"/>
    <w:rsid w:val="00235A6B"/>
    <w:rsid w:val="002361F8"/>
    <w:rsid w:val="00236627"/>
    <w:rsid w:val="00236A4C"/>
    <w:rsid w:val="00237CFC"/>
    <w:rsid w:val="0024134D"/>
    <w:rsid w:val="002415E1"/>
    <w:rsid w:val="002420F7"/>
    <w:rsid w:val="00242CFD"/>
    <w:rsid w:val="002431D6"/>
    <w:rsid w:val="00243711"/>
    <w:rsid w:val="00243DFF"/>
    <w:rsid w:val="0024481F"/>
    <w:rsid w:val="00244D3D"/>
    <w:rsid w:val="00245B82"/>
    <w:rsid w:val="00245F3D"/>
    <w:rsid w:val="00252650"/>
    <w:rsid w:val="00252819"/>
    <w:rsid w:val="00252F0D"/>
    <w:rsid w:val="00255D2D"/>
    <w:rsid w:val="00255E47"/>
    <w:rsid w:val="002569B2"/>
    <w:rsid w:val="00257D66"/>
    <w:rsid w:val="00260BC3"/>
    <w:rsid w:val="002613CF"/>
    <w:rsid w:val="002627FE"/>
    <w:rsid w:val="00263D01"/>
    <w:rsid w:val="0026420E"/>
    <w:rsid w:val="00265549"/>
    <w:rsid w:val="00265F44"/>
    <w:rsid w:val="00270E37"/>
    <w:rsid w:val="00271C98"/>
    <w:rsid w:val="00273F76"/>
    <w:rsid w:val="00276024"/>
    <w:rsid w:val="00277389"/>
    <w:rsid w:val="0028002D"/>
    <w:rsid w:val="00280392"/>
    <w:rsid w:val="00282492"/>
    <w:rsid w:val="0028273D"/>
    <w:rsid w:val="00283148"/>
    <w:rsid w:val="0028367A"/>
    <w:rsid w:val="00283ADB"/>
    <w:rsid w:val="00283EF4"/>
    <w:rsid w:val="00285127"/>
    <w:rsid w:val="002877BD"/>
    <w:rsid w:val="00290412"/>
    <w:rsid w:val="0029050D"/>
    <w:rsid w:val="00291CF1"/>
    <w:rsid w:val="00292235"/>
    <w:rsid w:val="0029259C"/>
    <w:rsid w:val="002938BF"/>
    <w:rsid w:val="00296612"/>
    <w:rsid w:val="00296BDC"/>
    <w:rsid w:val="002A167C"/>
    <w:rsid w:val="002A1899"/>
    <w:rsid w:val="002A1971"/>
    <w:rsid w:val="002A2A4E"/>
    <w:rsid w:val="002A41C2"/>
    <w:rsid w:val="002A4433"/>
    <w:rsid w:val="002A4D0A"/>
    <w:rsid w:val="002A78A2"/>
    <w:rsid w:val="002B26D7"/>
    <w:rsid w:val="002B2B76"/>
    <w:rsid w:val="002B3DA9"/>
    <w:rsid w:val="002B4C4A"/>
    <w:rsid w:val="002B5EA8"/>
    <w:rsid w:val="002B61A5"/>
    <w:rsid w:val="002B6B7C"/>
    <w:rsid w:val="002B6DA6"/>
    <w:rsid w:val="002C0982"/>
    <w:rsid w:val="002C262E"/>
    <w:rsid w:val="002C3B54"/>
    <w:rsid w:val="002C3FFC"/>
    <w:rsid w:val="002C4927"/>
    <w:rsid w:val="002C54B4"/>
    <w:rsid w:val="002C5C1D"/>
    <w:rsid w:val="002C5EA4"/>
    <w:rsid w:val="002C613A"/>
    <w:rsid w:val="002C634F"/>
    <w:rsid w:val="002C6586"/>
    <w:rsid w:val="002C7919"/>
    <w:rsid w:val="002D069B"/>
    <w:rsid w:val="002D0BFA"/>
    <w:rsid w:val="002D1073"/>
    <w:rsid w:val="002D12A9"/>
    <w:rsid w:val="002D130C"/>
    <w:rsid w:val="002D1CF0"/>
    <w:rsid w:val="002D1D46"/>
    <w:rsid w:val="002D1E77"/>
    <w:rsid w:val="002D22DD"/>
    <w:rsid w:val="002D3096"/>
    <w:rsid w:val="002D3ACF"/>
    <w:rsid w:val="002D66A8"/>
    <w:rsid w:val="002D764C"/>
    <w:rsid w:val="002E02D4"/>
    <w:rsid w:val="002E6632"/>
    <w:rsid w:val="002E6FC3"/>
    <w:rsid w:val="002E77EC"/>
    <w:rsid w:val="002E7FBC"/>
    <w:rsid w:val="002F0841"/>
    <w:rsid w:val="002F0DB4"/>
    <w:rsid w:val="002F10A5"/>
    <w:rsid w:val="002F26B3"/>
    <w:rsid w:val="002F282B"/>
    <w:rsid w:val="002F359B"/>
    <w:rsid w:val="002F3675"/>
    <w:rsid w:val="002F43C2"/>
    <w:rsid w:val="002F46E5"/>
    <w:rsid w:val="002F49B3"/>
    <w:rsid w:val="002F4DE3"/>
    <w:rsid w:val="002F6E6E"/>
    <w:rsid w:val="003004A9"/>
    <w:rsid w:val="00300C75"/>
    <w:rsid w:val="00300C7D"/>
    <w:rsid w:val="00301BA5"/>
    <w:rsid w:val="00303885"/>
    <w:rsid w:val="00304A83"/>
    <w:rsid w:val="00304C28"/>
    <w:rsid w:val="00304E4C"/>
    <w:rsid w:val="00304E88"/>
    <w:rsid w:val="00307477"/>
    <w:rsid w:val="0031069D"/>
    <w:rsid w:val="003108FB"/>
    <w:rsid w:val="00310E86"/>
    <w:rsid w:val="003115F2"/>
    <w:rsid w:val="003132BB"/>
    <w:rsid w:val="00314516"/>
    <w:rsid w:val="003158E4"/>
    <w:rsid w:val="00316614"/>
    <w:rsid w:val="003202BE"/>
    <w:rsid w:val="00320952"/>
    <w:rsid w:val="003211B1"/>
    <w:rsid w:val="00324538"/>
    <w:rsid w:val="0032657E"/>
    <w:rsid w:val="00326944"/>
    <w:rsid w:val="0032796C"/>
    <w:rsid w:val="00327D21"/>
    <w:rsid w:val="00330F06"/>
    <w:rsid w:val="00331179"/>
    <w:rsid w:val="0033232D"/>
    <w:rsid w:val="00332567"/>
    <w:rsid w:val="00333FF1"/>
    <w:rsid w:val="003347CE"/>
    <w:rsid w:val="00336140"/>
    <w:rsid w:val="00336383"/>
    <w:rsid w:val="003366D8"/>
    <w:rsid w:val="00336E1A"/>
    <w:rsid w:val="00337449"/>
    <w:rsid w:val="003378BC"/>
    <w:rsid w:val="00340D3E"/>
    <w:rsid w:val="003417C2"/>
    <w:rsid w:val="00342855"/>
    <w:rsid w:val="0034394B"/>
    <w:rsid w:val="003454EA"/>
    <w:rsid w:val="00346022"/>
    <w:rsid w:val="00347741"/>
    <w:rsid w:val="003501E9"/>
    <w:rsid w:val="00350493"/>
    <w:rsid w:val="003506A4"/>
    <w:rsid w:val="0035179D"/>
    <w:rsid w:val="0035462A"/>
    <w:rsid w:val="003568C4"/>
    <w:rsid w:val="003579CC"/>
    <w:rsid w:val="003608AD"/>
    <w:rsid w:val="00361A80"/>
    <w:rsid w:val="00363ADE"/>
    <w:rsid w:val="0036488A"/>
    <w:rsid w:val="00364D25"/>
    <w:rsid w:val="00365D7C"/>
    <w:rsid w:val="00366FCD"/>
    <w:rsid w:val="00367870"/>
    <w:rsid w:val="00370733"/>
    <w:rsid w:val="003714F5"/>
    <w:rsid w:val="00371863"/>
    <w:rsid w:val="00371F27"/>
    <w:rsid w:val="00372BEF"/>
    <w:rsid w:val="00373569"/>
    <w:rsid w:val="00373952"/>
    <w:rsid w:val="00375044"/>
    <w:rsid w:val="00375933"/>
    <w:rsid w:val="00375FB4"/>
    <w:rsid w:val="00376393"/>
    <w:rsid w:val="003779C6"/>
    <w:rsid w:val="0038096D"/>
    <w:rsid w:val="00380BFB"/>
    <w:rsid w:val="00380D2D"/>
    <w:rsid w:val="0038186B"/>
    <w:rsid w:val="00382162"/>
    <w:rsid w:val="003830CF"/>
    <w:rsid w:val="0038340A"/>
    <w:rsid w:val="0038345E"/>
    <w:rsid w:val="00383618"/>
    <w:rsid w:val="00387E8A"/>
    <w:rsid w:val="00390164"/>
    <w:rsid w:val="00391247"/>
    <w:rsid w:val="00391C02"/>
    <w:rsid w:val="00391D6C"/>
    <w:rsid w:val="0039217D"/>
    <w:rsid w:val="00393062"/>
    <w:rsid w:val="00393AF6"/>
    <w:rsid w:val="00394745"/>
    <w:rsid w:val="00395CE6"/>
    <w:rsid w:val="003970DD"/>
    <w:rsid w:val="003A4739"/>
    <w:rsid w:val="003A5013"/>
    <w:rsid w:val="003A575F"/>
    <w:rsid w:val="003A58AC"/>
    <w:rsid w:val="003A5C79"/>
    <w:rsid w:val="003A5EDF"/>
    <w:rsid w:val="003A75E2"/>
    <w:rsid w:val="003A8489"/>
    <w:rsid w:val="003B0B7D"/>
    <w:rsid w:val="003B1B94"/>
    <w:rsid w:val="003B1C5B"/>
    <w:rsid w:val="003B2F5D"/>
    <w:rsid w:val="003B3747"/>
    <w:rsid w:val="003B38D9"/>
    <w:rsid w:val="003B3955"/>
    <w:rsid w:val="003B4580"/>
    <w:rsid w:val="003B516A"/>
    <w:rsid w:val="003B5311"/>
    <w:rsid w:val="003B5588"/>
    <w:rsid w:val="003B7226"/>
    <w:rsid w:val="003C1259"/>
    <w:rsid w:val="003C16E2"/>
    <w:rsid w:val="003C2684"/>
    <w:rsid w:val="003C2BF0"/>
    <w:rsid w:val="003C554B"/>
    <w:rsid w:val="003C69A5"/>
    <w:rsid w:val="003C7DFC"/>
    <w:rsid w:val="003C7E9B"/>
    <w:rsid w:val="003D060C"/>
    <w:rsid w:val="003D08CD"/>
    <w:rsid w:val="003D11A2"/>
    <w:rsid w:val="003D2317"/>
    <w:rsid w:val="003D2BBD"/>
    <w:rsid w:val="003D47CE"/>
    <w:rsid w:val="003D4FCF"/>
    <w:rsid w:val="003D7E6E"/>
    <w:rsid w:val="003E1522"/>
    <w:rsid w:val="003E1C56"/>
    <w:rsid w:val="003E21D8"/>
    <w:rsid w:val="003E7AC2"/>
    <w:rsid w:val="003F0CD2"/>
    <w:rsid w:val="003F1689"/>
    <w:rsid w:val="003F2CD1"/>
    <w:rsid w:val="003F536B"/>
    <w:rsid w:val="003F5550"/>
    <w:rsid w:val="003F5E32"/>
    <w:rsid w:val="003F5EA2"/>
    <w:rsid w:val="003F63B0"/>
    <w:rsid w:val="003F6972"/>
    <w:rsid w:val="003F7482"/>
    <w:rsid w:val="003F7BAE"/>
    <w:rsid w:val="004003E8"/>
    <w:rsid w:val="004004EA"/>
    <w:rsid w:val="00400D75"/>
    <w:rsid w:val="00401494"/>
    <w:rsid w:val="00402A3F"/>
    <w:rsid w:val="00403518"/>
    <w:rsid w:val="004051B8"/>
    <w:rsid w:val="00405353"/>
    <w:rsid w:val="004058EE"/>
    <w:rsid w:val="00407782"/>
    <w:rsid w:val="0041132E"/>
    <w:rsid w:val="0041219B"/>
    <w:rsid w:val="00413626"/>
    <w:rsid w:val="00413BDD"/>
    <w:rsid w:val="00414B45"/>
    <w:rsid w:val="0041582C"/>
    <w:rsid w:val="004173E0"/>
    <w:rsid w:val="00417AD2"/>
    <w:rsid w:val="00417F63"/>
    <w:rsid w:val="00420465"/>
    <w:rsid w:val="00420573"/>
    <w:rsid w:val="004208FE"/>
    <w:rsid w:val="004224A8"/>
    <w:rsid w:val="00422D5F"/>
    <w:rsid w:val="00423D07"/>
    <w:rsid w:val="00423F0C"/>
    <w:rsid w:val="00424643"/>
    <w:rsid w:val="0042595D"/>
    <w:rsid w:val="00425D1E"/>
    <w:rsid w:val="00426085"/>
    <w:rsid w:val="004261CE"/>
    <w:rsid w:val="00427022"/>
    <w:rsid w:val="00427DD4"/>
    <w:rsid w:val="00430203"/>
    <w:rsid w:val="00431F71"/>
    <w:rsid w:val="00433292"/>
    <w:rsid w:val="0043460A"/>
    <w:rsid w:val="00435013"/>
    <w:rsid w:val="004351FC"/>
    <w:rsid w:val="00435293"/>
    <w:rsid w:val="00435341"/>
    <w:rsid w:val="00435B10"/>
    <w:rsid w:val="00435EC0"/>
    <w:rsid w:val="00436101"/>
    <w:rsid w:val="00436372"/>
    <w:rsid w:val="00436882"/>
    <w:rsid w:val="00437B82"/>
    <w:rsid w:val="004406FE"/>
    <w:rsid w:val="00440CD2"/>
    <w:rsid w:val="00441E99"/>
    <w:rsid w:val="00442084"/>
    <w:rsid w:val="004443C1"/>
    <w:rsid w:val="00444669"/>
    <w:rsid w:val="00445162"/>
    <w:rsid w:val="00445A7D"/>
    <w:rsid w:val="004475B6"/>
    <w:rsid w:val="00447AD5"/>
    <w:rsid w:val="00447B2D"/>
    <w:rsid w:val="0045132B"/>
    <w:rsid w:val="0045133C"/>
    <w:rsid w:val="00451538"/>
    <w:rsid w:val="004518FA"/>
    <w:rsid w:val="0045196F"/>
    <w:rsid w:val="004521D2"/>
    <w:rsid w:val="00453201"/>
    <w:rsid w:val="00453A41"/>
    <w:rsid w:val="00457567"/>
    <w:rsid w:val="00460202"/>
    <w:rsid w:val="004616E5"/>
    <w:rsid w:val="004637E5"/>
    <w:rsid w:val="00464B21"/>
    <w:rsid w:val="00465166"/>
    <w:rsid w:val="00465CAB"/>
    <w:rsid w:val="00466670"/>
    <w:rsid w:val="00467D60"/>
    <w:rsid w:val="00470A6A"/>
    <w:rsid w:val="00470B42"/>
    <w:rsid w:val="00471385"/>
    <w:rsid w:val="00472E97"/>
    <w:rsid w:val="00474396"/>
    <w:rsid w:val="00474526"/>
    <w:rsid w:val="00474F8F"/>
    <w:rsid w:val="00476185"/>
    <w:rsid w:val="00477AF1"/>
    <w:rsid w:val="00480286"/>
    <w:rsid w:val="00480A3B"/>
    <w:rsid w:val="00481909"/>
    <w:rsid w:val="0048195E"/>
    <w:rsid w:val="004832E3"/>
    <w:rsid w:val="00483D93"/>
    <w:rsid w:val="0048596A"/>
    <w:rsid w:val="00485E2F"/>
    <w:rsid w:val="0048601E"/>
    <w:rsid w:val="00486074"/>
    <w:rsid w:val="00486406"/>
    <w:rsid w:val="00486849"/>
    <w:rsid w:val="00486BB1"/>
    <w:rsid w:val="00487906"/>
    <w:rsid w:val="00487DE7"/>
    <w:rsid w:val="00490110"/>
    <w:rsid w:val="00490C65"/>
    <w:rsid w:val="00491294"/>
    <w:rsid w:val="00491D0B"/>
    <w:rsid w:val="00492763"/>
    <w:rsid w:val="00494024"/>
    <w:rsid w:val="00494585"/>
    <w:rsid w:val="00494F5D"/>
    <w:rsid w:val="004950B8"/>
    <w:rsid w:val="00495702"/>
    <w:rsid w:val="004958B7"/>
    <w:rsid w:val="00496104"/>
    <w:rsid w:val="0049679C"/>
    <w:rsid w:val="0049753C"/>
    <w:rsid w:val="00497950"/>
    <w:rsid w:val="004A1445"/>
    <w:rsid w:val="004A2C26"/>
    <w:rsid w:val="004A2FE3"/>
    <w:rsid w:val="004A389C"/>
    <w:rsid w:val="004A462B"/>
    <w:rsid w:val="004A5478"/>
    <w:rsid w:val="004B0035"/>
    <w:rsid w:val="004B1217"/>
    <w:rsid w:val="004B130A"/>
    <w:rsid w:val="004B17AD"/>
    <w:rsid w:val="004B1D5E"/>
    <w:rsid w:val="004B2833"/>
    <w:rsid w:val="004B2890"/>
    <w:rsid w:val="004B2C61"/>
    <w:rsid w:val="004B2E9E"/>
    <w:rsid w:val="004B4457"/>
    <w:rsid w:val="004B5B1C"/>
    <w:rsid w:val="004B78B0"/>
    <w:rsid w:val="004C16EA"/>
    <w:rsid w:val="004C373E"/>
    <w:rsid w:val="004C388B"/>
    <w:rsid w:val="004C4B69"/>
    <w:rsid w:val="004C4E5E"/>
    <w:rsid w:val="004C4E6B"/>
    <w:rsid w:val="004C556B"/>
    <w:rsid w:val="004C6493"/>
    <w:rsid w:val="004C6D67"/>
    <w:rsid w:val="004C6E8F"/>
    <w:rsid w:val="004C6FF8"/>
    <w:rsid w:val="004C770F"/>
    <w:rsid w:val="004D1440"/>
    <w:rsid w:val="004D1911"/>
    <w:rsid w:val="004D2EE3"/>
    <w:rsid w:val="004D3477"/>
    <w:rsid w:val="004D3798"/>
    <w:rsid w:val="004D3988"/>
    <w:rsid w:val="004D4B3D"/>
    <w:rsid w:val="004D536D"/>
    <w:rsid w:val="004D75CE"/>
    <w:rsid w:val="004D7DBE"/>
    <w:rsid w:val="004D7F75"/>
    <w:rsid w:val="004E0B6D"/>
    <w:rsid w:val="004E13AD"/>
    <w:rsid w:val="004E2085"/>
    <w:rsid w:val="004E257A"/>
    <w:rsid w:val="004E2FA8"/>
    <w:rsid w:val="004E5249"/>
    <w:rsid w:val="004E53E8"/>
    <w:rsid w:val="004E5CEA"/>
    <w:rsid w:val="004E5EC8"/>
    <w:rsid w:val="004E640B"/>
    <w:rsid w:val="004E72FE"/>
    <w:rsid w:val="004E7D8D"/>
    <w:rsid w:val="004F0019"/>
    <w:rsid w:val="004F0188"/>
    <w:rsid w:val="004F031A"/>
    <w:rsid w:val="004F151E"/>
    <w:rsid w:val="004F192F"/>
    <w:rsid w:val="004F1AA6"/>
    <w:rsid w:val="004F1B8F"/>
    <w:rsid w:val="004F2AA8"/>
    <w:rsid w:val="004F33E3"/>
    <w:rsid w:val="004F3AE3"/>
    <w:rsid w:val="004F58F2"/>
    <w:rsid w:val="004F5A5D"/>
    <w:rsid w:val="004F6003"/>
    <w:rsid w:val="004F60FC"/>
    <w:rsid w:val="005005CD"/>
    <w:rsid w:val="00501C6D"/>
    <w:rsid w:val="00501E14"/>
    <w:rsid w:val="005026FC"/>
    <w:rsid w:val="00502B5A"/>
    <w:rsid w:val="00503DFA"/>
    <w:rsid w:val="0050542D"/>
    <w:rsid w:val="0050560E"/>
    <w:rsid w:val="00505881"/>
    <w:rsid w:val="00505E08"/>
    <w:rsid w:val="00505EAC"/>
    <w:rsid w:val="00505F10"/>
    <w:rsid w:val="00506973"/>
    <w:rsid w:val="005069FC"/>
    <w:rsid w:val="00507173"/>
    <w:rsid w:val="005073BE"/>
    <w:rsid w:val="005077ED"/>
    <w:rsid w:val="00511CE8"/>
    <w:rsid w:val="00512CF4"/>
    <w:rsid w:val="005154B3"/>
    <w:rsid w:val="005159B5"/>
    <w:rsid w:val="00515F03"/>
    <w:rsid w:val="0051622D"/>
    <w:rsid w:val="00516C8E"/>
    <w:rsid w:val="0051782D"/>
    <w:rsid w:val="00517B10"/>
    <w:rsid w:val="005201A4"/>
    <w:rsid w:val="00520568"/>
    <w:rsid w:val="0052245A"/>
    <w:rsid w:val="00522C94"/>
    <w:rsid w:val="00523658"/>
    <w:rsid w:val="005236F9"/>
    <w:rsid w:val="00524563"/>
    <w:rsid w:val="00525312"/>
    <w:rsid w:val="00527784"/>
    <w:rsid w:val="00530183"/>
    <w:rsid w:val="0053041A"/>
    <w:rsid w:val="00531873"/>
    <w:rsid w:val="00531DEA"/>
    <w:rsid w:val="00532291"/>
    <w:rsid w:val="0053360C"/>
    <w:rsid w:val="005338E8"/>
    <w:rsid w:val="00533FAB"/>
    <w:rsid w:val="005344B4"/>
    <w:rsid w:val="00537AB8"/>
    <w:rsid w:val="00537C54"/>
    <w:rsid w:val="00540BEA"/>
    <w:rsid w:val="00540EDB"/>
    <w:rsid w:val="00541457"/>
    <w:rsid w:val="005415E2"/>
    <w:rsid w:val="00544D39"/>
    <w:rsid w:val="005472D5"/>
    <w:rsid w:val="00547CC7"/>
    <w:rsid w:val="00550503"/>
    <w:rsid w:val="00551519"/>
    <w:rsid w:val="00551778"/>
    <w:rsid w:val="005518D8"/>
    <w:rsid w:val="00552E6F"/>
    <w:rsid w:val="0055460D"/>
    <w:rsid w:val="0055598B"/>
    <w:rsid w:val="0055676F"/>
    <w:rsid w:val="00557D3B"/>
    <w:rsid w:val="005600F9"/>
    <w:rsid w:val="00560DFA"/>
    <w:rsid w:val="005635CE"/>
    <w:rsid w:val="00563D01"/>
    <w:rsid w:val="005642F7"/>
    <w:rsid w:val="0056561F"/>
    <w:rsid w:val="0056571D"/>
    <w:rsid w:val="00565961"/>
    <w:rsid w:val="00565B99"/>
    <w:rsid w:val="00565CED"/>
    <w:rsid w:val="005667CE"/>
    <w:rsid w:val="00566FCA"/>
    <w:rsid w:val="005673BD"/>
    <w:rsid w:val="005678BF"/>
    <w:rsid w:val="00570743"/>
    <w:rsid w:val="005709F4"/>
    <w:rsid w:val="00570BCF"/>
    <w:rsid w:val="0057268C"/>
    <w:rsid w:val="00572AD4"/>
    <w:rsid w:val="00572BA7"/>
    <w:rsid w:val="005739C6"/>
    <w:rsid w:val="00573A2D"/>
    <w:rsid w:val="005741B8"/>
    <w:rsid w:val="0057561A"/>
    <w:rsid w:val="00575CCC"/>
    <w:rsid w:val="00575E9B"/>
    <w:rsid w:val="005818BB"/>
    <w:rsid w:val="00582602"/>
    <w:rsid w:val="00582D36"/>
    <w:rsid w:val="00583EF5"/>
    <w:rsid w:val="005856AA"/>
    <w:rsid w:val="00585C05"/>
    <w:rsid w:val="00586439"/>
    <w:rsid w:val="00587B13"/>
    <w:rsid w:val="0059104A"/>
    <w:rsid w:val="005917F6"/>
    <w:rsid w:val="0059195D"/>
    <w:rsid w:val="005930E7"/>
    <w:rsid w:val="005935DE"/>
    <w:rsid w:val="00593A5B"/>
    <w:rsid w:val="00595263"/>
    <w:rsid w:val="00595345"/>
    <w:rsid w:val="00595556"/>
    <w:rsid w:val="00595749"/>
    <w:rsid w:val="00595AFD"/>
    <w:rsid w:val="00597CFA"/>
    <w:rsid w:val="00597DFC"/>
    <w:rsid w:val="005A053E"/>
    <w:rsid w:val="005A21AD"/>
    <w:rsid w:val="005A2C04"/>
    <w:rsid w:val="005A2DCF"/>
    <w:rsid w:val="005A4169"/>
    <w:rsid w:val="005A463A"/>
    <w:rsid w:val="005A517C"/>
    <w:rsid w:val="005A5CDA"/>
    <w:rsid w:val="005B1C02"/>
    <w:rsid w:val="005B1CA1"/>
    <w:rsid w:val="005B2057"/>
    <w:rsid w:val="005B3EAE"/>
    <w:rsid w:val="005B4601"/>
    <w:rsid w:val="005B5120"/>
    <w:rsid w:val="005B719C"/>
    <w:rsid w:val="005C1500"/>
    <w:rsid w:val="005C320D"/>
    <w:rsid w:val="005C3E5A"/>
    <w:rsid w:val="005C3EF2"/>
    <w:rsid w:val="005C4811"/>
    <w:rsid w:val="005D0185"/>
    <w:rsid w:val="005D26D5"/>
    <w:rsid w:val="005D3092"/>
    <w:rsid w:val="005D3A26"/>
    <w:rsid w:val="005D442D"/>
    <w:rsid w:val="005D4A4A"/>
    <w:rsid w:val="005E2684"/>
    <w:rsid w:val="005E2805"/>
    <w:rsid w:val="005E36D9"/>
    <w:rsid w:val="005E4912"/>
    <w:rsid w:val="005E5FE4"/>
    <w:rsid w:val="005E704C"/>
    <w:rsid w:val="005E7769"/>
    <w:rsid w:val="005F0C94"/>
    <w:rsid w:val="005F0FDD"/>
    <w:rsid w:val="005F1700"/>
    <w:rsid w:val="005F1E5E"/>
    <w:rsid w:val="005F2077"/>
    <w:rsid w:val="005F22EA"/>
    <w:rsid w:val="005F3A74"/>
    <w:rsid w:val="005F5590"/>
    <w:rsid w:val="005F5B6F"/>
    <w:rsid w:val="005F79BB"/>
    <w:rsid w:val="00600AD1"/>
    <w:rsid w:val="006012B1"/>
    <w:rsid w:val="00601C9C"/>
    <w:rsid w:val="00601E18"/>
    <w:rsid w:val="0060223D"/>
    <w:rsid w:val="0060335A"/>
    <w:rsid w:val="00603BE0"/>
    <w:rsid w:val="006050A8"/>
    <w:rsid w:val="006055CC"/>
    <w:rsid w:val="0060600D"/>
    <w:rsid w:val="0061202C"/>
    <w:rsid w:val="0061440A"/>
    <w:rsid w:val="00614532"/>
    <w:rsid w:val="006149FA"/>
    <w:rsid w:val="00615021"/>
    <w:rsid w:val="006157EB"/>
    <w:rsid w:val="0061588D"/>
    <w:rsid w:val="00615A62"/>
    <w:rsid w:val="00616DC8"/>
    <w:rsid w:val="006175E0"/>
    <w:rsid w:val="00620172"/>
    <w:rsid w:val="006208DD"/>
    <w:rsid w:val="006219EE"/>
    <w:rsid w:val="006239AB"/>
    <w:rsid w:val="00623D36"/>
    <w:rsid w:val="00624953"/>
    <w:rsid w:val="00624964"/>
    <w:rsid w:val="0062577E"/>
    <w:rsid w:val="00625A6F"/>
    <w:rsid w:val="0062615C"/>
    <w:rsid w:val="00630F1E"/>
    <w:rsid w:val="00631A31"/>
    <w:rsid w:val="00631F24"/>
    <w:rsid w:val="00633861"/>
    <w:rsid w:val="006342FB"/>
    <w:rsid w:val="006344EF"/>
    <w:rsid w:val="00635298"/>
    <w:rsid w:val="00635D10"/>
    <w:rsid w:val="00635DCE"/>
    <w:rsid w:val="00636050"/>
    <w:rsid w:val="006361C6"/>
    <w:rsid w:val="00636B7B"/>
    <w:rsid w:val="006408CB"/>
    <w:rsid w:val="00640DF8"/>
    <w:rsid w:val="00642840"/>
    <w:rsid w:val="00642F3A"/>
    <w:rsid w:val="00644C59"/>
    <w:rsid w:val="006450F9"/>
    <w:rsid w:val="0064746D"/>
    <w:rsid w:val="006509E6"/>
    <w:rsid w:val="00652C96"/>
    <w:rsid w:val="00653C1D"/>
    <w:rsid w:val="00654020"/>
    <w:rsid w:val="00656263"/>
    <w:rsid w:val="0065786B"/>
    <w:rsid w:val="0065E157"/>
    <w:rsid w:val="0066018E"/>
    <w:rsid w:val="006606CF"/>
    <w:rsid w:val="00660837"/>
    <w:rsid w:val="00660A0A"/>
    <w:rsid w:val="00661263"/>
    <w:rsid w:val="0066153F"/>
    <w:rsid w:val="00661D29"/>
    <w:rsid w:val="006625F0"/>
    <w:rsid w:val="006638F3"/>
    <w:rsid w:val="00664C6C"/>
    <w:rsid w:val="00665622"/>
    <w:rsid w:val="00666986"/>
    <w:rsid w:val="006700B2"/>
    <w:rsid w:val="006702F0"/>
    <w:rsid w:val="00671075"/>
    <w:rsid w:val="00671815"/>
    <w:rsid w:val="0067271E"/>
    <w:rsid w:val="0067278F"/>
    <w:rsid w:val="00673989"/>
    <w:rsid w:val="00674182"/>
    <w:rsid w:val="006749FA"/>
    <w:rsid w:val="00674A5D"/>
    <w:rsid w:val="00676ABD"/>
    <w:rsid w:val="006800B5"/>
    <w:rsid w:val="00681078"/>
    <w:rsid w:val="00681B80"/>
    <w:rsid w:val="006826B2"/>
    <w:rsid w:val="006838D8"/>
    <w:rsid w:val="00683BBD"/>
    <w:rsid w:val="00683E5B"/>
    <w:rsid w:val="00684659"/>
    <w:rsid w:val="006865FB"/>
    <w:rsid w:val="006872E8"/>
    <w:rsid w:val="00687B34"/>
    <w:rsid w:val="00690190"/>
    <w:rsid w:val="00690F29"/>
    <w:rsid w:val="0069244A"/>
    <w:rsid w:val="0069301D"/>
    <w:rsid w:val="00693BD1"/>
    <w:rsid w:val="00693FB4"/>
    <w:rsid w:val="0069417F"/>
    <w:rsid w:val="00694266"/>
    <w:rsid w:val="00694B37"/>
    <w:rsid w:val="006959B8"/>
    <w:rsid w:val="00696E02"/>
    <w:rsid w:val="006A0FF0"/>
    <w:rsid w:val="006A1BEF"/>
    <w:rsid w:val="006A2E69"/>
    <w:rsid w:val="006A2F95"/>
    <w:rsid w:val="006A34CA"/>
    <w:rsid w:val="006A36D4"/>
    <w:rsid w:val="006A4A6D"/>
    <w:rsid w:val="006A5E76"/>
    <w:rsid w:val="006A610B"/>
    <w:rsid w:val="006A665D"/>
    <w:rsid w:val="006A6FC8"/>
    <w:rsid w:val="006B0A6B"/>
    <w:rsid w:val="006B1585"/>
    <w:rsid w:val="006B1ADF"/>
    <w:rsid w:val="006B1F89"/>
    <w:rsid w:val="006B52FE"/>
    <w:rsid w:val="006B661E"/>
    <w:rsid w:val="006B7867"/>
    <w:rsid w:val="006B79E9"/>
    <w:rsid w:val="006C2114"/>
    <w:rsid w:val="006C224A"/>
    <w:rsid w:val="006C25F0"/>
    <w:rsid w:val="006C2E75"/>
    <w:rsid w:val="006C46B2"/>
    <w:rsid w:val="006C53EE"/>
    <w:rsid w:val="006C6B9E"/>
    <w:rsid w:val="006C6EED"/>
    <w:rsid w:val="006C722A"/>
    <w:rsid w:val="006C7E59"/>
    <w:rsid w:val="006D0304"/>
    <w:rsid w:val="006D0DEB"/>
    <w:rsid w:val="006D1E5C"/>
    <w:rsid w:val="006D2532"/>
    <w:rsid w:val="006D2E57"/>
    <w:rsid w:val="006D5C6B"/>
    <w:rsid w:val="006D78A2"/>
    <w:rsid w:val="006D7E8B"/>
    <w:rsid w:val="006E0FD7"/>
    <w:rsid w:val="006E30ED"/>
    <w:rsid w:val="006E4163"/>
    <w:rsid w:val="006E5413"/>
    <w:rsid w:val="006E657F"/>
    <w:rsid w:val="006E7214"/>
    <w:rsid w:val="006E7C72"/>
    <w:rsid w:val="006F092A"/>
    <w:rsid w:val="006F15B5"/>
    <w:rsid w:val="006F26A6"/>
    <w:rsid w:val="006F28EF"/>
    <w:rsid w:val="006F2C22"/>
    <w:rsid w:val="006F48D5"/>
    <w:rsid w:val="006F4ED8"/>
    <w:rsid w:val="006F5C7E"/>
    <w:rsid w:val="006F68DA"/>
    <w:rsid w:val="006F74E9"/>
    <w:rsid w:val="006F788F"/>
    <w:rsid w:val="00700069"/>
    <w:rsid w:val="00700F85"/>
    <w:rsid w:val="0070103D"/>
    <w:rsid w:val="0070120D"/>
    <w:rsid w:val="007020F8"/>
    <w:rsid w:val="00703A33"/>
    <w:rsid w:val="00703CC4"/>
    <w:rsid w:val="007048DE"/>
    <w:rsid w:val="00704C53"/>
    <w:rsid w:val="007064A6"/>
    <w:rsid w:val="00707BDA"/>
    <w:rsid w:val="00710997"/>
    <w:rsid w:val="00712146"/>
    <w:rsid w:val="00713857"/>
    <w:rsid w:val="00713EF6"/>
    <w:rsid w:val="00714B2B"/>
    <w:rsid w:val="0071620D"/>
    <w:rsid w:val="00716B52"/>
    <w:rsid w:val="00716CD3"/>
    <w:rsid w:val="00720C5B"/>
    <w:rsid w:val="0072129A"/>
    <w:rsid w:val="00723E36"/>
    <w:rsid w:val="00724CD9"/>
    <w:rsid w:val="0072504A"/>
    <w:rsid w:val="00725331"/>
    <w:rsid w:val="00726BE6"/>
    <w:rsid w:val="00726E57"/>
    <w:rsid w:val="007308FB"/>
    <w:rsid w:val="00731A2D"/>
    <w:rsid w:val="00732CD9"/>
    <w:rsid w:val="00734344"/>
    <w:rsid w:val="00735868"/>
    <w:rsid w:val="00735C62"/>
    <w:rsid w:val="007361D9"/>
    <w:rsid w:val="0073746E"/>
    <w:rsid w:val="0074035E"/>
    <w:rsid w:val="00740F73"/>
    <w:rsid w:val="00741945"/>
    <w:rsid w:val="007433C6"/>
    <w:rsid w:val="00745CBC"/>
    <w:rsid w:val="007470EB"/>
    <w:rsid w:val="0075023A"/>
    <w:rsid w:val="00750F94"/>
    <w:rsid w:val="007510E2"/>
    <w:rsid w:val="0075114E"/>
    <w:rsid w:val="00752709"/>
    <w:rsid w:val="007530B7"/>
    <w:rsid w:val="00753125"/>
    <w:rsid w:val="00754821"/>
    <w:rsid w:val="00756AE1"/>
    <w:rsid w:val="00756C0A"/>
    <w:rsid w:val="0075749A"/>
    <w:rsid w:val="007576AA"/>
    <w:rsid w:val="00757977"/>
    <w:rsid w:val="007579D0"/>
    <w:rsid w:val="007614F3"/>
    <w:rsid w:val="00762B44"/>
    <w:rsid w:val="00762C39"/>
    <w:rsid w:val="00762C4B"/>
    <w:rsid w:val="007640FD"/>
    <w:rsid w:val="00764AE0"/>
    <w:rsid w:val="00765B45"/>
    <w:rsid w:val="00766895"/>
    <w:rsid w:val="007675B1"/>
    <w:rsid w:val="0077076E"/>
    <w:rsid w:val="00770BD7"/>
    <w:rsid w:val="00772F02"/>
    <w:rsid w:val="0077360D"/>
    <w:rsid w:val="007739E3"/>
    <w:rsid w:val="007763D1"/>
    <w:rsid w:val="00777105"/>
    <w:rsid w:val="007820C1"/>
    <w:rsid w:val="0078271A"/>
    <w:rsid w:val="00782C40"/>
    <w:rsid w:val="007832C8"/>
    <w:rsid w:val="007834B5"/>
    <w:rsid w:val="007834C8"/>
    <w:rsid w:val="007837EB"/>
    <w:rsid w:val="007847CF"/>
    <w:rsid w:val="00784E67"/>
    <w:rsid w:val="0078556C"/>
    <w:rsid w:val="00787B23"/>
    <w:rsid w:val="00790547"/>
    <w:rsid w:val="00791AB1"/>
    <w:rsid w:val="00792078"/>
    <w:rsid w:val="00793A8A"/>
    <w:rsid w:val="00793DD6"/>
    <w:rsid w:val="00795831"/>
    <w:rsid w:val="00795B12"/>
    <w:rsid w:val="00795B75"/>
    <w:rsid w:val="00795F35"/>
    <w:rsid w:val="00796A2F"/>
    <w:rsid w:val="00796F3A"/>
    <w:rsid w:val="007974EA"/>
    <w:rsid w:val="00797670"/>
    <w:rsid w:val="007A0225"/>
    <w:rsid w:val="007A12AB"/>
    <w:rsid w:val="007A22E1"/>
    <w:rsid w:val="007A2C95"/>
    <w:rsid w:val="007A3438"/>
    <w:rsid w:val="007A3783"/>
    <w:rsid w:val="007A3D5A"/>
    <w:rsid w:val="007A72A9"/>
    <w:rsid w:val="007AB29B"/>
    <w:rsid w:val="007B0466"/>
    <w:rsid w:val="007B25B8"/>
    <w:rsid w:val="007B33BE"/>
    <w:rsid w:val="007B36E5"/>
    <w:rsid w:val="007B3895"/>
    <w:rsid w:val="007B44E5"/>
    <w:rsid w:val="007B4B84"/>
    <w:rsid w:val="007B6002"/>
    <w:rsid w:val="007B7AE5"/>
    <w:rsid w:val="007C065B"/>
    <w:rsid w:val="007C1311"/>
    <w:rsid w:val="007C399D"/>
    <w:rsid w:val="007C40A3"/>
    <w:rsid w:val="007C48A3"/>
    <w:rsid w:val="007C6514"/>
    <w:rsid w:val="007C696F"/>
    <w:rsid w:val="007C6B2E"/>
    <w:rsid w:val="007D12BA"/>
    <w:rsid w:val="007D1665"/>
    <w:rsid w:val="007D1AE3"/>
    <w:rsid w:val="007D26E6"/>
    <w:rsid w:val="007D29DF"/>
    <w:rsid w:val="007D356F"/>
    <w:rsid w:val="007D370A"/>
    <w:rsid w:val="007D4840"/>
    <w:rsid w:val="007D5383"/>
    <w:rsid w:val="007D592F"/>
    <w:rsid w:val="007D5AEC"/>
    <w:rsid w:val="007D6441"/>
    <w:rsid w:val="007D78E9"/>
    <w:rsid w:val="007D7912"/>
    <w:rsid w:val="007E0E01"/>
    <w:rsid w:val="007E1002"/>
    <w:rsid w:val="007E3222"/>
    <w:rsid w:val="007E3C6C"/>
    <w:rsid w:val="007E3E7C"/>
    <w:rsid w:val="007E4074"/>
    <w:rsid w:val="007E4CFC"/>
    <w:rsid w:val="007E5851"/>
    <w:rsid w:val="007E66E5"/>
    <w:rsid w:val="007E762B"/>
    <w:rsid w:val="007F11FD"/>
    <w:rsid w:val="007F148D"/>
    <w:rsid w:val="007F1DCB"/>
    <w:rsid w:val="007F39FC"/>
    <w:rsid w:val="007F512C"/>
    <w:rsid w:val="007F5287"/>
    <w:rsid w:val="007F52D5"/>
    <w:rsid w:val="007F5653"/>
    <w:rsid w:val="007F5D2D"/>
    <w:rsid w:val="007F5E14"/>
    <w:rsid w:val="007F618E"/>
    <w:rsid w:val="007F6A4C"/>
    <w:rsid w:val="007F6EF6"/>
    <w:rsid w:val="007F75A6"/>
    <w:rsid w:val="008014E7"/>
    <w:rsid w:val="00801615"/>
    <w:rsid w:val="00801B99"/>
    <w:rsid w:val="008023D7"/>
    <w:rsid w:val="00802676"/>
    <w:rsid w:val="00805CD1"/>
    <w:rsid w:val="00805CD9"/>
    <w:rsid w:val="00805CE4"/>
    <w:rsid w:val="00807479"/>
    <w:rsid w:val="00810561"/>
    <w:rsid w:val="00814309"/>
    <w:rsid w:val="00814A11"/>
    <w:rsid w:val="0081505E"/>
    <w:rsid w:val="008151FF"/>
    <w:rsid w:val="00815625"/>
    <w:rsid w:val="008164AB"/>
    <w:rsid w:val="00820143"/>
    <w:rsid w:val="008203EC"/>
    <w:rsid w:val="00820AAD"/>
    <w:rsid w:val="008218A1"/>
    <w:rsid w:val="0082217F"/>
    <w:rsid w:val="00822287"/>
    <w:rsid w:val="008229ED"/>
    <w:rsid w:val="0082396B"/>
    <w:rsid w:val="008241B2"/>
    <w:rsid w:val="008242E2"/>
    <w:rsid w:val="0082432D"/>
    <w:rsid w:val="00824F34"/>
    <w:rsid w:val="00826FA1"/>
    <w:rsid w:val="00830CDA"/>
    <w:rsid w:val="00832AD6"/>
    <w:rsid w:val="008339E7"/>
    <w:rsid w:val="00835331"/>
    <w:rsid w:val="00836767"/>
    <w:rsid w:val="00836B33"/>
    <w:rsid w:val="0083725A"/>
    <w:rsid w:val="00837F3C"/>
    <w:rsid w:val="00840AF4"/>
    <w:rsid w:val="00840EB9"/>
    <w:rsid w:val="00843615"/>
    <w:rsid w:val="0084621A"/>
    <w:rsid w:val="008467B9"/>
    <w:rsid w:val="00846F94"/>
    <w:rsid w:val="0084701B"/>
    <w:rsid w:val="008506AF"/>
    <w:rsid w:val="0085139E"/>
    <w:rsid w:val="00852186"/>
    <w:rsid w:val="008527C3"/>
    <w:rsid w:val="00852B14"/>
    <w:rsid w:val="008536C8"/>
    <w:rsid w:val="008539FC"/>
    <w:rsid w:val="00854CC4"/>
    <w:rsid w:val="008558FA"/>
    <w:rsid w:val="00855970"/>
    <w:rsid w:val="008570CE"/>
    <w:rsid w:val="00860295"/>
    <w:rsid w:val="00860DE4"/>
    <w:rsid w:val="00863497"/>
    <w:rsid w:val="00863E14"/>
    <w:rsid w:val="0086435E"/>
    <w:rsid w:val="00864455"/>
    <w:rsid w:val="00864677"/>
    <w:rsid w:val="00864BD4"/>
    <w:rsid w:val="00864D77"/>
    <w:rsid w:val="00865111"/>
    <w:rsid w:val="00865EFE"/>
    <w:rsid w:val="00867F89"/>
    <w:rsid w:val="00867F8B"/>
    <w:rsid w:val="008719C6"/>
    <w:rsid w:val="00872403"/>
    <w:rsid w:val="00872857"/>
    <w:rsid w:val="008750C2"/>
    <w:rsid w:val="00876392"/>
    <w:rsid w:val="00877DC8"/>
    <w:rsid w:val="0088145C"/>
    <w:rsid w:val="0088148A"/>
    <w:rsid w:val="00882A83"/>
    <w:rsid w:val="0088366C"/>
    <w:rsid w:val="008836CB"/>
    <w:rsid w:val="00886C78"/>
    <w:rsid w:val="008876A8"/>
    <w:rsid w:val="00893C2B"/>
    <w:rsid w:val="008946AF"/>
    <w:rsid w:val="00894837"/>
    <w:rsid w:val="0089497A"/>
    <w:rsid w:val="008967DB"/>
    <w:rsid w:val="0089773D"/>
    <w:rsid w:val="00897D94"/>
    <w:rsid w:val="008A107F"/>
    <w:rsid w:val="008A5B30"/>
    <w:rsid w:val="008A61AD"/>
    <w:rsid w:val="008A6B7A"/>
    <w:rsid w:val="008A7875"/>
    <w:rsid w:val="008B00EB"/>
    <w:rsid w:val="008B11EF"/>
    <w:rsid w:val="008B1D6A"/>
    <w:rsid w:val="008B2CA2"/>
    <w:rsid w:val="008B2E25"/>
    <w:rsid w:val="008B3281"/>
    <w:rsid w:val="008B34BA"/>
    <w:rsid w:val="008B3C59"/>
    <w:rsid w:val="008B452E"/>
    <w:rsid w:val="008B4F06"/>
    <w:rsid w:val="008B5FD6"/>
    <w:rsid w:val="008B61E0"/>
    <w:rsid w:val="008B6A3E"/>
    <w:rsid w:val="008B7AE1"/>
    <w:rsid w:val="008C04DC"/>
    <w:rsid w:val="008C107A"/>
    <w:rsid w:val="008C121D"/>
    <w:rsid w:val="008C2D9F"/>
    <w:rsid w:val="008C6629"/>
    <w:rsid w:val="008C6F08"/>
    <w:rsid w:val="008C7826"/>
    <w:rsid w:val="008D054C"/>
    <w:rsid w:val="008D2D24"/>
    <w:rsid w:val="008D324E"/>
    <w:rsid w:val="008D43E6"/>
    <w:rsid w:val="008D4758"/>
    <w:rsid w:val="008D4A4C"/>
    <w:rsid w:val="008D4C57"/>
    <w:rsid w:val="008D5DB9"/>
    <w:rsid w:val="008D6041"/>
    <w:rsid w:val="008D717B"/>
    <w:rsid w:val="008D72CC"/>
    <w:rsid w:val="008D797F"/>
    <w:rsid w:val="008E0D00"/>
    <w:rsid w:val="008E1AC3"/>
    <w:rsid w:val="008E1D2C"/>
    <w:rsid w:val="008E3B43"/>
    <w:rsid w:val="008E45A6"/>
    <w:rsid w:val="008E583B"/>
    <w:rsid w:val="008E5901"/>
    <w:rsid w:val="008E59BE"/>
    <w:rsid w:val="008E6217"/>
    <w:rsid w:val="008F03A6"/>
    <w:rsid w:val="008F16F0"/>
    <w:rsid w:val="008F30F7"/>
    <w:rsid w:val="008F3300"/>
    <w:rsid w:val="008F3590"/>
    <w:rsid w:val="008F3BF4"/>
    <w:rsid w:val="008F4E2E"/>
    <w:rsid w:val="008F68F2"/>
    <w:rsid w:val="008F6E01"/>
    <w:rsid w:val="008F7E17"/>
    <w:rsid w:val="009001C9"/>
    <w:rsid w:val="00900B8E"/>
    <w:rsid w:val="00901012"/>
    <w:rsid w:val="00902D45"/>
    <w:rsid w:val="009033D1"/>
    <w:rsid w:val="00904109"/>
    <w:rsid w:val="00904E35"/>
    <w:rsid w:val="00905479"/>
    <w:rsid w:val="0090626A"/>
    <w:rsid w:val="00906B5B"/>
    <w:rsid w:val="009070D8"/>
    <w:rsid w:val="00907C07"/>
    <w:rsid w:val="009112DB"/>
    <w:rsid w:val="00913679"/>
    <w:rsid w:val="00914B8B"/>
    <w:rsid w:val="00914DB0"/>
    <w:rsid w:val="00915E88"/>
    <w:rsid w:val="0091669C"/>
    <w:rsid w:val="009176D9"/>
    <w:rsid w:val="00917FAE"/>
    <w:rsid w:val="00920432"/>
    <w:rsid w:val="00921FB5"/>
    <w:rsid w:val="009240D4"/>
    <w:rsid w:val="009244DC"/>
    <w:rsid w:val="0092542D"/>
    <w:rsid w:val="00925628"/>
    <w:rsid w:val="00925746"/>
    <w:rsid w:val="00925D44"/>
    <w:rsid w:val="009268A7"/>
    <w:rsid w:val="00926A51"/>
    <w:rsid w:val="00927103"/>
    <w:rsid w:val="00927E72"/>
    <w:rsid w:val="00927F58"/>
    <w:rsid w:val="009308F1"/>
    <w:rsid w:val="0093118E"/>
    <w:rsid w:val="0093171E"/>
    <w:rsid w:val="00931A7B"/>
    <w:rsid w:val="0093374A"/>
    <w:rsid w:val="009353E7"/>
    <w:rsid w:val="0093627D"/>
    <w:rsid w:val="00936F96"/>
    <w:rsid w:val="0093702D"/>
    <w:rsid w:val="00937A4B"/>
    <w:rsid w:val="00937D3E"/>
    <w:rsid w:val="00941619"/>
    <w:rsid w:val="0094207D"/>
    <w:rsid w:val="00942107"/>
    <w:rsid w:val="0094242F"/>
    <w:rsid w:val="00942BB8"/>
    <w:rsid w:val="009438B8"/>
    <w:rsid w:val="009441BB"/>
    <w:rsid w:val="00944923"/>
    <w:rsid w:val="009451F0"/>
    <w:rsid w:val="0094651F"/>
    <w:rsid w:val="00947853"/>
    <w:rsid w:val="00947EED"/>
    <w:rsid w:val="009502DA"/>
    <w:rsid w:val="009507DA"/>
    <w:rsid w:val="00950EC4"/>
    <w:rsid w:val="00952573"/>
    <w:rsid w:val="0095392A"/>
    <w:rsid w:val="00954B5E"/>
    <w:rsid w:val="00956CE7"/>
    <w:rsid w:val="00956D38"/>
    <w:rsid w:val="00957A72"/>
    <w:rsid w:val="00957AF5"/>
    <w:rsid w:val="00960DA8"/>
    <w:rsid w:val="00961476"/>
    <w:rsid w:val="009639E7"/>
    <w:rsid w:val="00964626"/>
    <w:rsid w:val="00964693"/>
    <w:rsid w:val="00965155"/>
    <w:rsid w:val="00966460"/>
    <w:rsid w:val="009665D5"/>
    <w:rsid w:val="00967280"/>
    <w:rsid w:val="009678D7"/>
    <w:rsid w:val="00967C1F"/>
    <w:rsid w:val="009710E8"/>
    <w:rsid w:val="0097116D"/>
    <w:rsid w:val="00971425"/>
    <w:rsid w:val="00973843"/>
    <w:rsid w:val="0097531C"/>
    <w:rsid w:val="009753E4"/>
    <w:rsid w:val="009756D3"/>
    <w:rsid w:val="009763F9"/>
    <w:rsid w:val="0097701D"/>
    <w:rsid w:val="00977C85"/>
    <w:rsid w:val="009822A6"/>
    <w:rsid w:val="00982A17"/>
    <w:rsid w:val="009834B0"/>
    <w:rsid w:val="00983E4C"/>
    <w:rsid w:val="00984165"/>
    <w:rsid w:val="00984885"/>
    <w:rsid w:val="0098591F"/>
    <w:rsid w:val="009864FE"/>
    <w:rsid w:val="00986E7F"/>
    <w:rsid w:val="00987428"/>
    <w:rsid w:val="0098743B"/>
    <w:rsid w:val="00991091"/>
    <w:rsid w:val="0099128B"/>
    <w:rsid w:val="00992053"/>
    <w:rsid w:val="009923EC"/>
    <w:rsid w:val="00992752"/>
    <w:rsid w:val="00992F06"/>
    <w:rsid w:val="00994081"/>
    <w:rsid w:val="00996914"/>
    <w:rsid w:val="0099715A"/>
    <w:rsid w:val="00997FE6"/>
    <w:rsid w:val="009A0587"/>
    <w:rsid w:val="009A0C5C"/>
    <w:rsid w:val="009A3138"/>
    <w:rsid w:val="009A4DBB"/>
    <w:rsid w:val="009A645D"/>
    <w:rsid w:val="009A6A15"/>
    <w:rsid w:val="009B4BF0"/>
    <w:rsid w:val="009B553B"/>
    <w:rsid w:val="009B6776"/>
    <w:rsid w:val="009B6899"/>
    <w:rsid w:val="009B6CB8"/>
    <w:rsid w:val="009B7AD0"/>
    <w:rsid w:val="009C3B97"/>
    <w:rsid w:val="009C41E7"/>
    <w:rsid w:val="009C5352"/>
    <w:rsid w:val="009C5392"/>
    <w:rsid w:val="009C5894"/>
    <w:rsid w:val="009C5B51"/>
    <w:rsid w:val="009D0D64"/>
    <w:rsid w:val="009D1136"/>
    <w:rsid w:val="009D3115"/>
    <w:rsid w:val="009D36D5"/>
    <w:rsid w:val="009D3E61"/>
    <w:rsid w:val="009D42FE"/>
    <w:rsid w:val="009D4D3A"/>
    <w:rsid w:val="009D5492"/>
    <w:rsid w:val="009D6288"/>
    <w:rsid w:val="009D6A37"/>
    <w:rsid w:val="009D7D45"/>
    <w:rsid w:val="009D7FAB"/>
    <w:rsid w:val="009E2175"/>
    <w:rsid w:val="009E2646"/>
    <w:rsid w:val="009E2DCB"/>
    <w:rsid w:val="009E44A5"/>
    <w:rsid w:val="009E4CFE"/>
    <w:rsid w:val="009E4EE9"/>
    <w:rsid w:val="009E601C"/>
    <w:rsid w:val="009EDE2E"/>
    <w:rsid w:val="009F0360"/>
    <w:rsid w:val="009F04DC"/>
    <w:rsid w:val="009F094B"/>
    <w:rsid w:val="009F304C"/>
    <w:rsid w:val="009F343B"/>
    <w:rsid w:val="009F5CA1"/>
    <w:rsid w:val="009F69E5"/>
    <w:rsid w:val="00A00151"/>
    <w:rsid w:val="00A008A9"/>
    <w:rsid w:val="00A01BB0"/>
    <w:rsid w:val="00A03056"/>
    <w:rsid w:val="00A033F0"/>
    <w:rsid w:val="00A03CD3"/>
    <w:rsid w:val="00A0400D"/>
    <w:rsid w:val="00A0403C"/>
    <w:rsid w:val="00A04303"/>
    <w:rsid w:val="00A04434"/>
    <w:rsid w:val="00A048D6"/>
    <w:rsid w:val="00A05702"/>
    <w:rsid w:val="00A05A94"/>
    <w:rsid w:val="00A0613D"/>
    <w:rsid w:val="00A062A2"/>
    <w:rsid w:val="00A06AE8"/>
    <w:rsid w:val="00A07309"/>
    <w:rsid w:val="00A077F7"/>
    <w:rsid w:val="00A07F87"/>
    <w:rsid w:val="00A10E81"/>
    <w:rsid w:val="00A12576"/>
    <w:rsid w:val="00A14715"/>
    <w:rsid w:val="00A160C3"/>
    <w:rsid w:val="00A16384"/>
    <w:rsid w:val="00A1697E"/>
    <w:rsid w:val="00A16A2C"/>
    <w:rsid w:val="00A17114"/>
    <w:rsid w:val="00A20368"/>
    <w:rsid w:val="00A22424"/>
    <w:rsid w:val="00A22C01"/>
    <w:rsid w:val="00A22F4F"/>
    <w:rsid w:val="00A230A4"/>
    <w:rsid w:val="00A23BA2"/>
    <w:rsid w:val="00A24780"/>
    <w:rsid w:val="00A24E70"/>
    <w:rsid w:val="00A2631F"/>
    <w:rsid w:val="00A2634C"/>
    <w:rsid w:val="00A27011"/>
    <w:rsid w:val="00A27701"/>
    <w:rsid w:val="00A31DB1"/>
    <w:rsid w:val="00A32ABC"/>
    <w:rsid w:val="00A32CA9"/>
    <w:rsid w:val="00A32DB1"/>
    <w:rsid w:val="00A3536D"/>
    <w:rsid w:val="00A35872"/>
    <w:rsid w:val="00A3756A"/>
    <w:rsid w:val="00A3765E"/>
    <w:rsid w:val="00A379BC"/>
    <w:rsid w:val="00A40192"/>
    <w:rsid w:val="00A40B4A"/>
    <w:rsid w:val="00A41B5F"/>
    <w:rsid w:val="00A41E3C"/>
    <w:rsid w:val="00A437F9"/>
    <w:rsid w:val="00A43DA8"/>
    <w:rsid w:val="00A44023"/>
    <w:rsid w:val="00A45693"/>
    <w:rsid w:val="00A45E9E"/>
    <w:rsid w:val="00A478A9"/>
    <w:rsid w:val="00A5022C"/>
    <w:rsid w:val="00A5188C"/>
    <w:rsid w:val="00A51BFE"/>
    <w:rsid w:val="00A5290A"/>
    <w:rsid w:val="00A52D74"/>
    <w:rsid w:val="00A52E19"/>
    <w:rsid w:val="00A5323D"/>
    <w:rsid w:val="00A53680"/>
    <w:rsid w:val="00A543AC"/>
    <w:rsid w:val="00A5464B"/>
    <w:rsid w:val="00A546B9"/>
    <w:rsid w:val="00A55642"/>
    <w:rsid w:val="00A55DA0"/>
    <w:rsid w:val="00A561D2"/>
    <w:rsid w:val="00A56819"/>
    <w:rsid w:val="00A57833"/>
    <w:rsid w:val="00A6110B"/>
    <w:rsid w:val="00A622F9"/>
    <w:rsid w:val="00A62FCF"/>
    <w:rsid w:val="00A6448A"/>
    <w:rsid w:val="00A6728D"/>
    <w:rsid w:val="00A677B7"/>
    <w:rsid w:val="00A67E70"/>
    <w:rsid w:val="00A7070C"/>
    <w:rsid w:val="00A71A8B"/>
    <w:rsid w:val="00A735CC"/>
    <w:rsid w:val="00A75C9E"/>
    <w:rsid w:val="00A763E5"/>
    <w:rsid w:val="00A76522"/>
    <w:rsid w:val="00A76AD3"/>
    <w:rsid w:val="00A77830"/>
    <w:rsid w:val="00A77EF1"/>
    <w:rsid w:val="00A81C72"/>
    <w:rsid w:val="00A81DEF"/>
    <w:rsid w:val="00A8295F"/>
    <w:rsid w:val="00A82962"/>
    <w:rsid w:val="00A82EC4"/>
    <w:rsid w:val="00A840D9"/>
    <w:rsid w:val="00A8531A"/>
    <w:rsid w:val="00A85A4C"/>
    <w:rsid w:val="00A875F0"/>
    <w:rsid w:val="00A87BA3"/>
    <w:rsid w:val="00A906E7"/>
    <w:rsid w:val="00A9093B"/>
    <w:rsid w:val="00A90DD2"/>
    <w:rsid w:val="00A91A32"/>
    <w:rsid w:val="00A923B7"/>
    <w:rsid w:val="00A92817"/>
    <w:rsid w:val="00A9371A"/>
    <w:rsid w:val="00A9383E"/>
    <w:rsid w:val="00A95050"/>
    <w:rsid w:val="00A950AB"/>
    <w:rsid w:val="00A96210"/>
    <w:rsid w:val="00A96292"/>
    <w:rsid w:val="00A97232"/>
    <w:rsid w:val="00A97449"/>
    <w:rsid w:val="00A97D02"/>
    <w:rsid w:val="00AA0411"/>
    <w:rsid w:val="00AA049A"/>
    <w:rsid w:val="00AA09A7"/>
    <w:rsid w:val="00AA12FE"/>
    <w:rsid w:val="00AA2410"/>
    <w:rsid w:val="00AA25BD"/>
    <w:rsid w:val="00AA3711"/>
    <w:rsid w:val="00AA6078"/>
    <w:rsid w:val="00AA65D2"/>
    <w:rsid w:val="00AA6C2E"/>
    <w:rsid w:val="00AA6FC5"/>
    <w:rsid w:val="00AB24A9"/>
    <w:rsid w:val="00AB3150"/>
    <w:rsid w:val="00AB360F"/>
    <w:rsid w:val="00AB37DB"/>
    <w:rsid w:val="00AB5D87"/>
    <w:rsid w:val="00AB638C"/>
    <w:rsid w:val="00AB7BFA"/>
    <w:rsid w:val="00AC1F41"/>
    <w:rsid w:val="00AC255D"/>
    <w:rsid w:val="00AC2826"/>
    <w:rsid w:val="00AC28A2"/>
    <w:rsid w:val="00AC3409"/>
    <w:rsid w:val="00AC3FA4"/>
    <w:rsid w:val="00AC41AB"/>
    <w:rsid w:val="00AC42AD"/>
    <w:rsid w:val="00AC522E"/>
    <w:rsid w:val="00AC7556"/>
    <w:rsid w:val="00AC7D17"/>
    <w:rsid w:val="00AD0FDF"/>
    <w:rsid w:val="00AD103A"/>
    <w:rsid w:val="00AD14A8"/>
    <w:rsid w:val="00AD175A"/>
    <w:rsid w:val="00AD2494"/>
    <w:rsid w:val="00AD25DA"/>
    <w:rsid w:val="00AD2857"/>
    <w:rsid w:val="00AD2A21"/>
    <w:rsid w:val="00AD3AC2"/>
    <w:rsid w:val="00AD4A1F"/>
    <w:rsid w:val="00AD514C"/>
    <w:rsid w:val="00AD5664"/>
    <w:rsid w:val="00AD7848"/>
    <w:rsid w:val="00AD7878"/>
    <w:rsid w:val="00AE018F"/>
    <w:rsid w:val="00AE08DB"/>
    <w:rsid w:val="00AE3633"/>
    <w:rsid w:val="00AE4442"/>
    <w:rsid w:val="00AE48A5"/>
    <w:rsid w:val="00AF0841"/>
    <w:rsid w:val="00AF0FF4"/>
    <w:rsid w:val="00AF1842"/>
    <w:rsid w:val="00AF28E3"/>
    <w:rsid w:val="00AF28E6"/>
    <w:rsid w:val="00AF2FD4"/>
    <w:rsid w:val="00AF3323"/>
    <w:rsid w:val="00AF4107"/>
    <w:rsid w:val="00AF68CB"/>
    <w:rsid w:val="00AF6CCC"/>
    <w:rsid w:val="00AF6E43"/>
    <w:rsid w:val="00AF7C17"/>
    <w:rsid w:val="00AF7FBF"/>
    <w:rsid w:val="00B00043"/>
    <w:rsid w:val="00B00ABB"/>
    <w:rsid w:val="00B00CD0"/>
    <w:rsid w:val="00B0132C"/>
    <w:rsid w:val="00B02130"/>
    <w:rsid w:val="00B02883"/>
    <w:rsid w:val="00B02CEA"/>
    <w:rsid w:val="00B03E49"/>
    <w:rsid w:val="00B04472"/>
    <w:rsid w:val="00B05953"/>
    <w:rsid w:val="00B0597B"/>
    <w:rsid w:val="00B05A98"/>
    <w:rsid w:val="00B06644"/>
    <w:rsid w:val="00B06B66"/>
    <w:rsid w:val="00B0756A"/>
    <w:rsid w:val="00B075C4"/>
    <w:rsid w:val="00B07C2F"/>
    <w:rsid w:val="00B108BD"/>
    <w:rsid w:val="00B10BE3"/>
    <w:rsid w:val="00B12CCB"/>
    <w:rsid w:val="00B15BED"/>
    <w:rsid w:val="00B167EA"/>
    <w:rsid w:val="00B16A1C"/>
    <w:rsid w:val="00B170E8"/>
    <w:rsid w:val="00B17103"/>
    <w:rsid w:val="00B172EE"/>
    <w:rsid w:val="00B203F3"/>
    <w:rsid w:val="00B20A59"/>
    <w:rsid w:val="00B2100E"/>
    <w:rsid w:val="00B2162B"/>
    <w:rsid w:val="00B21A6B"/>
    <w:rsid w:val="00B23838"/>
    <w:rsid w:val="00B23F11"/>
    <w:rsid w:val="00B241AA"/>
    <w:rsid w:val="00B25711"/>
    <w:rsid w:val="00B261CB"/>
    <w:rsid w:val="00B26B03"/>
    <w:rsid w:val="00B26DCC"/>
    <w:rsid w:val="00B2749A"/>
    <w:rsid w:val="00B29200"/>
    <w:rsid w:val="00B30DFF"/>
    <w:rsid w:val="00B31072"/>
    <w:rsid w:val="00B31865"/>
    <w:rsid w:val="00B33AE4"/>
    <w:rsid w:val="00B341C0"/>
    <w:rsid w:val="00B35892"/>
    <w:rsid w:val="00B3640A"/>
    <w:rsid w:val="00B36FC1"/>
    <w:rsid w:val="00B40740"/>
    <w:rsid w:val="00B41AD4"/>
    <w:rsid w:val="00B43613"/>
    <w:rsid w:val="00B444A6"/>
    <w:rsid w:val="00B4542B"/>
    <w:rsid w:val="00B4757E"/>
    <w:rsid w:val="00B47B2F"/>
    <w:rsid w:val="00B50A65"/>
    <w:rsid w:val="00B52447"/>
    <w:rsid w:val="00B53906"/>
    <w:rsid w:val="00B53DDE"/>
    <w:rsid w:val="00B540B5"/>
    <w:rsid w:val="00B542E0"/>
    <w:rsid w:val="00B54FA5"/>
    <w:rsid w:val="00B557CB"/>
    <w:rsid w:val="00B55D29"/>
    <w:rsid w:val="00B57D8E"/>
    <w:rsid w:val="00B57ED2"/>
    <w:rsid w:val="00B604BB"/>
    <w:rsid w:val="00B61F98"/>
    <w:rsid w:val="00B62EA7"/>
    <w:rsid w:val="00B63615"/>
    <w:rsid w:val="00B641E0"/>
    <w:rsid w:val="00B6463F"/>
    <w:rsid w:val="00B65F80"/>
    <w:rsid w:val="00B6665B"/>
    <w:rsid w:val="00B670DA"/>
    <w:rsid w:val="00B700B9"/>
    <w:rsid w:val="00B701FC"/>
    <w:rsid w:val="00B7135D"/>
    <w:rsid w:val="00B72768"/>
    <w:rsid w:val="00B728FD"/>
    <w:rsid w:val="00B72C19"/>
    <w:rsid w:val="00B72F51"/>
    <w:rsid w:val="00B730CC"/>
    <w:rsid w:val="00B73271"/>
    <w:rsid w:val="00B73564"/>
    <w:rsid w:val="00B73620"/>
    <w:rsid w:val="00B74B32"/>
    <w:rsid w:val="00B75C9E"/>
    <w:rsid w:val="00B76787"/>
    <w:rsid w:val="00B77C27"/>
    <w:rsid w:val="00B811FC"/>
    <w:rsid w:val="00B81593"/>
    <w:rsid w:val="00B842AF"/>
    <w:rsid w:val="00B84AED"/>
    <w:rsid w:val="00B84E6B"/>
    <w:rsid w:val="00B8545E"/>
    <w:rsid w:val="00B861E4"/>
    <w:rsid w:val="00B863D8"/>
    <w:rsid w:val="00B879CC"/>
    <w:rsid w:val="00B87D6B"/>
    <w:rsid w:val="00B90FFA"/>
    <w:rsid w:val="00B92E85"/>
    <w:rsid w:val="00B934B0"/>
    <w:rsid w:val="00B93A4A"/>
    <w:rsid w:val="00B944C1"/>
    <w:rsid w:val="00B96924"/>
    <w:rsid w:val="00B97575"/>
    <w:rsid w:val="00BA02B3"/>
    <w:rsid w:val="00BA047E"/>
    <w:rsid w:val="00BA0578"/>
    <w:rsid w:val="00BA131C"/>
    <w:rsid w:val="00BA19D4"/>
    <w:rsid w:val="00BA1CEB"/>
    <w:rsid w:val="00BA1FED"/>
    <w:rsid w:val="00BA2295"/>
    <w:rsid w:val="00BA6082"/>
    <w:rsid w:val="00BA6259"/>
    <w:rsid w:val="00BA69BF"/>
    <w:rsid w:val="00BA6C17"/>
    <w:rsid w:val="00BA6C81"/>
    <w:rsid w:val="00BA7838"/>
    <w:rsid w:val="00BA7F6E"/>
    <w:rsid w:val="00BB0365"/>
    <w:rsid w:val="00BB189C"/>
    <w:rsid w:val="00BB4B2A"/>
    <w:rsid w:val="00BB4FFE"/>
    <w:rsid w:val="00BB581D"/>
    <w:rsid w:val="00BB5ACD"/>
    <w:rsid w:val="00BB7A74"/>
    <w:rsid w:val="00BB7E25"/>
    <w:rsid w:val="00BC0581"/>
    <w:rsid w:val="00BC13A5"/>
    <w:rsid w:val="00BC1787"/>
    <w:rsid w:val="00BC1CEF"/>
    <w:rsid w:val="00BC33D8"/>
    <w:rsid w:val="00BC4494"/>
    <w:rsid w:val="00BC4745"/>
    <w:rsid w:val="00BC4A05"/>
    <w:rsid w:val="00BC4E35"/>
    <w:rsid w:val="00BC5382"/>
    <w:rsid w:val="00BC72D7"/>
    <w:rsid w:val="00BD056C"/>
    <w:rsid w:val="00BD0938"/>
    <w:rsid w:val="00BD5558"/>
    <w:rsid w:val="00BD5A86"/>
    <w:rsid w:val="00BD62F1"/>
    <w:rsid w:val="00BD7369"/>
    <w:rsid w:val="00BD7926"/>
    <w:rsid w:val="00BE074F"/>
    <w:rsid w:val="00BE0A2D"/>
    <w:rsid w:val="00BE0B79"/>
    <w:rsid w:val="00BE121D"/>
    <w:rsid w:val="00BE1874"/>
    <w:rsid w:val="00BE1F73"/>
    <w:rsid w:val="00BE2B03"/>
    <w:rsid w:val="00BE39D7"/>
    <w:rsid w:val="00BE3C49"/>
    <w:rsid w:val="00BE5644"/>
    <w:rsid w:val="00BE58FC"/>
    <w:rsid w:val="00BE5AAF"/>
    <w:rsid w:val="00BE5B9B"/>
    <w:rsid w:val="00BF1942"/>
    <w:rsid w:val="00BF1966"/>
    <w:rsid w:val="00BF1ACA"/>
    <w:rsid w:val="00BF21B7"/>
    <w:rsid w:val="00BF354B"/>
    <w:rsid w:val="00BF49A8"/>
    <w:rsid w:val="00BF4DC3"/>
    <w:rsid w:val="00BF5095"/>
    <w:rsid w:val="00BF5F25"/>
    <w:rsid w:val="00BF5FD9"/>
    <w:rsid w:val="00BF6AB8"/>
    <w:rsid w:val="00BF7CEA"/>
    <w:rsid w:val="00BF7EFA"/>
    <w:rsid w:val="00C00171"/>
    <w:rsid w:val="00C00265"/>
    <w:rsid w:val="00C013BC"/>
    <w:rsid w:val="00C0276D"/>
    <w:rsid w:val="00C03A56"/>
    <w:rsid w:val="00C03C0E"/>
    <w:rsid w:val="00C040C9"/>
    <w:rsid w:val="00C04C28"/>
    <w:rsid w:val="00C0515C"/>
    <w:rsid w:val="00C05E06"/>
    <w:rsid w:val="00C07963"/>
    <w:rsid w:val="00C13068"/>
    <w:rsid w:val="00C136D1"/>
    <w:rsid w:val="00C13D70"/>
    <w:rsid w:val="00C14828"/>
    <w:rsid w:val="00C1574D"/>
    <w:rsid w:val="00C15C92"/>
    <w:rsid w:val="00C16BDB"/>
    <w:rsid w:val="00C211BB"/>
    <w:rsid w:val="00C2156D"/>
    <w:rsid w:val="00C251D8"/>
    <w:rsid w:val="00C25DE0"/>
    <w:rsid w:val="00C25F19"/>
    <w:rsid w:val="00C26DD8"/>
    <w:rsid w:val="00C29EE2"/>
    <w:rsid w:val="00C3056D"/>
    <w:rsid w:val="00C31038"/>
    <w:rsid w:val="00C31BF2"/>
    <w:rsid w:val="00C32A93"/>
    <w:rsid w:val="00C33770"/>
    <w:rsid w:val="00C35CC1"/>
    <w:rsid w:val="00C36BD1"/>
    <w:rsid w:val="00C36DE7"/>
    <w:rsid w:val="00C409EB"/>
    <w:rsid w:val="00C40B6F"/>
    <w:rsid w:val="00C41021"/>
    <w:rsid w:val="00C4183C"/>
    <w:rsid w:val="00C424A6"/>
    <w:rsid w:val="00C42AD4"/>
    <w:rsid w:val="00C44608"/>
    <w:rsid w:val="00C455E2"/>
    <w:rsid w:val="00C459EE"/>
    <w:rsid w:val="00C46378"/>
    <w:rsid w:val="00C46C19"/>
    <w:rsid w:val="00C46D9A"/>
    <w:rsid w:val="00C473CA"/>
    <w:rsid w:val="00C47A2C"/>
    <w:rsid w:val="00C502B3"/>
    <w:rsid w:val="00C514D0"/>
    <w:rsid w:val="00C52E93"/>
    <w:rsid w:val="00C530AB"/>
    <w:rsid w:val="00C540CD"/>
    <w:rsid w:val="00C54DF4"/>
    <w:rsid w:val="00C5570A"/>
    <w:rsid w:val="00C5649C"/>
    <w:rsid w:val="00C57D0F"/>
    <w:rsid w:val="00C57DA9"/>
    <w:rsid w:val="00C60AFB"/>
    <w:rsid w:val="00C60E40"/>
    <w:rsid w:val="00C60E84"/>
    <w:rsid w:val="00C61678"/>
    <w:rsid w:val="00C6182E"/>
    <w:rsid w:val="00C622DF"/>
    <w:rsid w:val="00C637FD"/>
    <w:rsid w:val="00C63FF1"/>
    <w:rsid w:val="00C64E97"/>
    <w:rsid w:val="00C65D3A"/>
    <w:rsid w:val="00C66C8D"/>
    <w:rsid w:val="00C70058"/>
    <w:rsid w:val="00C70309"/>
    <w:rsid w:val="00C706F5"/>
    <w:rsid w:val="00C71E5C"/>
    <w:rsid w:val="00C72192"/>
    <w:rsid w:val="00C725D7"/>
    <w:rsid w:val="00C725FE"/>
    <w:rsid w:val="00C7380E"/>
    <w:rsid w:val="00C75432"/>
    <w:rsid w:val="00C75B4E"/>
    <w:rsid w:val="00C7733B"/>
    <w:rsid w:val="00C80262"/>
    <w:rsid w:val="00C827D2"/>
    <w:rsid w:val="00C83C35"/>
    <w:rsid w:val="00C8484E"/>
    <w:rsid w:val="00C850B9"/>
    <w:rsid w:val="00C85717"/>
    <w:rsid w:val="00C87C12"/>
    <w:rsid w:val="00C904FC"/>
    <w:rsid w:val="00C9134E"/>
    <w:rsid w:val="00C94841"/>
    <w:rsid w:val="00C950C5"/>
    <w:rsid w:val="00C95D0E"/>
    <w:rsid w:val="00C969F0"/>
    <w:rsid w:val="00C96EDE"/>
    <w:rsid w:val="00CA00DE"/>
    <w:rsid w:val="00CA141E"/>
    <w:rsid w:val="00CA1C07"/>
    <w:rsid w:val="00CA3377"/>
    <w:rsid w:val="00CA442A"/>
    <w:rsid w:val="00CA537F"/>
    <w:rsid w:val="00CA68D3"/>
    <w:rsid w:val="00CA7022"/>
    <w:rsid w:val="00CB0A9D"/>
    <w:rsid w:val="00CB15F3"/>
    <w:rsid w:val="00CB1639"/>
    <w:rsid w:val="00CB18F6"/>
    <w:rsid w:val="00CB4572"/>
    <w:rsid w:val="00CB6236"/>
    <w:rsid w:val="00CB624D"/>
    <w:rsid w:val="00CB62AB"/>
    <w:rsid w:val="00CC03A6"/>
    <w:rsid w:val="00CC1B5E"/>
    <w:rsid w:val="00CC28EC"/>
    <w:rsid w:val="00CC3E9A"/>
    <w:rsid w:val="00CC5AFE"/>
    <w:rsid w:val="00CC667E"/>
    <w:rsid w:val="00CC7A03"/>
    <w:rsid w:val="00CD0048"/>
    <w:rsid w:val="00CD0149"/>
    <w:rsid w:val="00CD113C"/>
    <w:rsid w:val="00CD251A"/>
    <w:rsid w:val="00CD7056"/>
    <w:rsid w:val="00CD7891"/>
    <w:rsid w:val="00CE06C5"/>
    <w:rsid w:val="00CE0C91"/>
    <w:rsid w:val="00CE0D3C"/>
    <w:rsid w:val="00CE261B"/>
    <w:rsid w:val="00CE27B8"/>
    <w:rsid w:val="00CE57BC"/>
    <w:rsid w:val="00CE6026"/>
    <w:rsid w:val="00CE614C"/>
    <w:rsid w:val="00CE6C2B"/>
    <w:rsid w:val="00CE6CFB"/>
    <w:rsid w:val="00CE762E"/>
    <w:rsid w:val="00CF032F"/>
    <w:rsid w:val="00CF0398"/>
    <w:rsid w:val="00CF0B3A"/>
    <w:rsid w:val="00CF2901"/>
    <w:rsid w:val="00CF3E7C"/>
    <w:rsid w:val="00CF4050"/>
    <w:rsid w:val="00CF46D2"/>
    <w:rsid w:val="00CF52C8"/>
    <w:rsid w:val="00CF59F0"/>
    <w:rsid w:val="00CF5B01"/>
    <w:rsid w:val="00CF6FFA"/>
    <w:rsid w:val="00CF7178"/>
    <w:rsid w:val="00CF736E"/>
    <w:rsid w:val="00CF7EF6"/>
    <w:rsid w:val="00D0033B"/>
    <w:rsid w:val="00D006D9"/>
    <w:rsid w:val="00D00855"/>
    <w:rsid w:val="00D01B38"/>
    <w:rsid w:val="00D01F7B"/>
    <w:rsid w:val="00D01FA8"/>
    <w:rsid w:val="00D01FD8"/>
    <w:rsid w:val="00D03F6F"/>
    <w:rsid w:val="00D041C4"/>
    <w:rsid w:val="00D056F5"/>
    <w:rsid w:val="00D06228"/>
    <w:rsid w:val="00D06275"/>
    <w:rsid w:val="00D10318"/>
    <w:rsid w:val="00D10DC2"/>
    <w:rsid w:val="00D123E3"/>
    <w:rsid w:val="00D13F39"/>
    <w:rsid w:val="00D141B6"/>
    <w:rsid w:val="00D143D6"/>
    <w:rsid w:val="00D1775B"/>
    <w:rsid w:val="00D1E400"/>
    <w:rsid w:val="00D20BDE"/>
    <w:rsid w:val="00D2314F"/>
    <w:rsid w:val="00D23504"/>
    <w:rsid w:val="00D23B08"/>
    <w:rsid w:val="00D23FE8"/>
    <w:rsid w:val="00D25182"/>
    <w:rsid w:val="00D25211"/>
    <w:rsid w:val="00D26345"/>
    <w:rsid w:val="00D26AF5"/>
    <w:rsid w:val="00D27413"/>
    <w:rsid w:val="00D30C22"/>
    <w:rsid w:val="00D30C33"/>
    <w:rsid w:val="00D30E88"/>
    <w:rsid w:val="00D3198F"/>
    <w:rsid w:val="00D31BBF"/>
    <w:rsid w:val="00D3292F"/>
    <w:rsid w:val="00D33226"/>
    <w:rsid w:val="00D33F5D"/>
    <w:rsid w:val="00D34489"/>
    <w:rsid w:val="00D349B3"/>
    <w:rsid w:val="00D35B15"/>
    <w:rsid w:val="00D35E17"/>
    <w:rsid w:val="00D37ED3"/>
    <w:rsid w:val="00D41D07"/>
    <w:rsid w:val="00D42D88"/>
    <w:rsid w:val="00D438BB"/>
    <w:rsid w:val="00D448AF"/>
    <w:rsid w:val="00D44BEA"/>
    <w:rsid w:val="00D44CBC"/>
    <w:rsid w:val="00D44FA3"/>
    <w:rsid w:val="00D4569D"/>
    <w:rsid w:val="00D459C7"/>
    <w:rsid w:val="00D500E9"/>
    <w:rsid w:val="00D502FB"/>
    <w:rsid w:val="00D50E5F"/>
    <w:rsid w:val="00D51A58"/>
    <w:rsid w:val="00D524DE"/>
    <w:rsid w:val="00D52954"/>
    <w:rsid w:val="00D52D5C"/>
    <w:rsid w:val="00D52F1F"/>
    <w:rsid w:val="00D53F9E"/>
    <w:rsid w:val="00D57375"/>
    <w:rsid w:val="00D57BC9"/>
    <w:rsid w:val="00D60F89"/>
    <w:rsid w:val="00D61662"/>
    <w:rsid w:val="00D619D1"/>
    <w:rsid w:val="00D63F83"/>
    <w:rsid w:val="00D641D8"/>
    <w:rsid w:val="00D64616"/>
    <w:rsid w:val="00D647BA"/>
    <w:rsid w:val="00D65380"/>
    <w:rsid w:val="00D65629"/>
    <w:rsid w:val="00D65A77"/>
    <w:rsid w:val="00D661A4"/>
    <w:rsid w:val="00D661F4"/>
    <w:rsid w:val="00D6629B"/>
    <w:rsid w:val="00D6745D"/>
    <w:rsid w:val="00D67982"/>
    <w:rsid w:val="00D6BC34"/>
    <w:rsid w:val="00D70C03"/>
    <w:rsid w:val="00D725A7"/>
    <w:rsid w:val="00D725E3"/>
    <w:rsid w:val="00D7309F"/>
    <w:rsid w:val="00D73E73"/>
    <w:rsid w:val="00D740F6"/>
    <w:rsid w:val="00D745C0"/>
    <w:rsid w:val="00D76201"/>
    <w:rsid w:val="00D771E4"/>
    <w:rsid w:val="00D80013"/>
    <w:rsid w:val="00D81057"/>
    <w:rsid w:val="00D81ED1"/>
    <w:rsid w:val="00D82647"/>
    <w:rsid w:val="00D83301"/>
    <w:rsid w:val="00D85061"/>
    <w:rsid w:val="00D8562A"/>
    <w:rsid w:val="00D85DB6"/>
    <w:rsid w:val="00D8666B"/>
    <w:rsid w:val="00D876F8"/>
    <w:rsid w:val="00D87E33"/>
    <w:rsid w:val="00D87EEC"/>
    <w:rsid w:val="00D90C10"/>
    <w:rsid w:val="00D91CBD"/>
    <w:rsid w:val="00D936CF"/>
    <w:rsid w:val="00D93934"/>
    <w:rsid w:val="00D948EC"/>
    <w:rsid w:val="00D94C77"/>
    <w:rsid w:val="00D95819"/>
    <w:rsid w:val="00D95B71"/>
    <w:rsid w:val="00D964C2"/>
    <w:rsid w:val="00D96EC8"/>
    <w:rsid w:val="00DA0619"/>
    <w:rsid w:val="00DA21B7"/>
    <w:rsid w:val="00DA288F"/>
    <w:rsid w:val="00DA2A14"/>
    <w:rsid w:val="00DA2E90"/>
    <w:rsid w:val="00DA3682"/>
    <w:rsid w:val="00DA3970"/>
    <w:rsid w:val="00DA3A8D"/>
    <w:rsid w:val="00DA4785"/>
    <w:rsid w:val="00DA5292"/>
    <w:rsid w:val="00DA62AC"/>
    <w:rsid w:val="00DA7B01"/>
    <w:rsid w:val="00DB16E5"/>
    <w:rsid w:val="00DB268C"/>
    <w:rsid w:val="00DB2FBC"/>
    <w:rsid w:val="00DB4F01"/>
    <w:rsid w:val="00DB4FF0"/>
    <w:rsid w:val="00DB5BE5"/>
    <w:rsid w:val="00DB788A"/>
    <w:rsid w:val="00DC15BD"/>
    <w:rsid w:val="00DC1D4A"/>
    <w:rsid w:val="00DC323E"/>
    <w:rsid w:val="00DC4A33"/>
    <w:rsid w:val="00DC5AD7"/>
    <w:rsid w:val="00DC5D49"/>
    <w:rsid w:val="00DD0150"/>
    <w:rsid w:val="00DD0D40"/>
    <w:rsid w:val="00DD0D73"/>
    <w:rsid w:val="00DD18CC"/>
    <w:rsid w:val="00DD1C5B"/>
    <w:rsid w:val="00DD2C54"/>
    <w:rsid w:val="00DD329D"/>
    <w:rsid w:val="00DD3B36"/>
    <w:rsid w:val="00DD3C40"/>
    <w:rsid w:val="00DD4A27"/>
    <w:rsid w:val="00DD4DB8"/>
    <w:rsid w:val="00DD6F7B"/>
    <w:rsid w:val="00DE0442"/>
    <w:rsid w:val="00DE109F"/>
    <w:rsid w:val="00DE2176"/>
    <w:rsid w:val="00DE2C5D"/>
    <w:rsid w:val="00DE5525"/>
    <w:rsid w:val="00DE58BA"/>
    <w:rsid w:val="00DE59A0"/>
    <w:rsid w:val="00DE70A5"/>
    <w:rsid w:val="00DE7492"/>
    <w:rsid w:val="00DE76A6"/>
    <w:rsid w:val="00DE78D0"/>
    <w:rsid w:val="00DE7E65"/>
    <w:rsid w:val="00DF1E79"/>
    <w:rsid w:val="00DF1FC4"/>
    <w:rsid w:val="00DF1FFA"/>
    <w:rsid w:val="00DF3968"/>
    <w:rsid w:val="00DF52D9"/>
    <w:rsid w:val="00DF6799"/>
    <w:rsid w:val="00DF6D61"/>
    <w:rsid w:val="00E002F5"/>
    <w:rsid w:val="00E003E7"/>
    <w:rsid w:val="00E00E61"/>
    <w:rsid w:val="00E01779"/>
    <w:rsid w:val="00E0179E"/>
    <w:rsid w:val="00E02072"/>
    <w:rsid w:val="00E02979"/>
    <w:rsid w:val="00E03919"/>
    <w:rsid w:val="00E05FC1"/>
    <w:rsid w:val="00E066FE"/>
    <w:rsid w:val="00E06A76"/>
    <w:rsid w:val="00E07019"/>
    <w:rsid w:val="00E07907"/>
    <w:rsid w:val="00E10F74"/>
    <w:rsid w:val="00E11876"/>
    <w:rsid w:val="00E12ACB"/>
    <w:rsid w:val="00E13DDF"/>
    <w:rsid w:val="00E14F8C"/>
    <w:rsid w:val="00E15750"/>
    <w:rsid w:val="00E15FE1"/>
    <w:rsid w:val="00E16291"/>
    <w:rsid w:val="00E16C07"/>
    <w:rsid w:val="00E17C5C"/>
    <w:rsid w:val="00E22235"/>
    <w:rsid w:val="00E22D66"/>
    <w:rsid w:val="00E236BC"/>
    <w:rsid w:val="00E23916"/>
    <w:rsid w:val="00E24465"/>
    <w:rsid w:val="00E24BB5"/>
    <w:rsid w:val="00E24F64"/>
    <w:rsid w:val="00E25053"/>
    <w:rsid w:val="00E25768"/>
    <w:rsid w:val="00E2595E"/>
    <w:rsid w:val="00E26145"/>
    <w:rsid w:val="00E270DD"/>
    <w:rsid w:val="00E30CA4"/>
    <w:rsid w:val="00E31DA3"/>
    <w:rsid w:val="00E33BF4"/>
    <w:rsid w:val="00E33DF5"/>
    <w:rsid w:val="00E33E5E"/>
    <w:rsid w:val="00E34338"/>
    <w:rsid w:val="00E34D6E"/>
    <w:rsid w:val="00E35E55"/>
    <w:rsid w:val="00E35FFF"/>
    <w:rsid w:val="00E40B56"/>
    <w:rsid w:val="00E41050"/>
    <w:rsid w:val="00E413E0"/>
    <w:rsid w:val="00E42043"/>
    <w:rsid w:val="00E43756"/>
    <w:rsid w:val="00E44798"/>
    <w:rsid w:val="00E45404"/>
    <w:rsid w:val="00E457B3"/>
    <w:rsid w:val="00E45A4B"/>
    <w:rsid w:val="00E46014"/>
    <w:rsid w:val="00E46583"/>
    <w:rsid w:val="00E46772"/>
    <w:rsid w:val="00E46C93"/>
    <w:rsid w:val="00E47879"/>
    <w:rsid w:val="00E478D0"/>
    <w:rsid w:val="00E50C92"/>
    <w:rsid w:val="00E516F6"/>
    <w:rsid w:val="00E51A2E"/>
    <w:rsid w:val="00E51CA3"/>
    <w:rsid w:val="00E52F8E"/>
    <w:rsid w:val="00E533E7"/>
    <w:rsid w:val="00E53E41"/>
    <w:rsid w:val="00E54223"/>
    <w:rsid w:val="00E54F46"/>
    <w:rsid w:val="00E565EE"/>
    <w:rsid w:val="00E57342"/>
    <w:rsid w:val="00E6029B"/>
    <w:rsid w:val="00E6053F"/>
    <w:rsid w:val="00E6061B"/>
    <w:rsid w:val="00E624B1"/>
    <w:rsid w:val="00E62D6A"/>
    <w:rsid w:val="00E62EE9"/>
    <w:rsid w:val="00E6434A"/>
    <w:rsid w:val="00E64F56"/>
    <w:rsid w:val="00E65287"/>
    <w:rsid w:val="00E65F66"/>
    <w:rsid w:val="00E66492"/>
    <w:rsid w:val="00E66A82"/>
    <w:rsid w:val="00E66B95"/>
    <w:rsid w:val="00E66C21"/>
    <w:rsid w:val="00E67F7F"/>
    <w:rsid w:val="00E70467"/>
    <w:rsid w:val="00E710FA"/>
    <w:rsid w:val="00E71DB6"/>
    <w:rsid w:val="00E72A73"/>
    <w:rsid w:val="00E765E8"/>
    <w:rsid w:val="00E76C17"/>
    <w:rsid w:val="00E8024C"/>
    <w:rsid w:val="00E80E02"/>
    <w:rsid w:val="00E81D14"/>
    <w:rsid w:val="00E826C7"/>
    <w:rsid w:val="00E84039"/>
    <w:rsid w:val="00E84209"/>
    <w:rsid w:val="00E846D9"/>
    <w:rsid w:val="00E86546"/>
    <w:rsid w:val="00E86822"/>
    <w:rsid w:val="00E8EBE6"/>
    <w:rsid w:val="00E90A45"/>
    <w:rsid w:val="00E920BD"/>
    <w:rsid w:val="00E923AD"/>
    <w:rsid w:val="00E94706"/>
    <w:rsid w:val="00E95CC7"/>
    <w:rsid w:val="00E965BB"/>
    <w:rsid w:val="00E96C06"/>
    <w:rsid w:val="00E97D70"/>
    <w:rsid w:val="00EA0203"/>
    <w:rsid w:val="00EA0536"/>
    <w:rsid w:val="00EA0ABA"/>
    <w:rsid w:val="00EA19EC"/>
    <w:rsid w:val="00EA218F"/>
    <w:rsid w:val="00EA2654"/>
    <w:rsid w:val="00EA35D2"/>
    <w:rsid w:val="00EA3A2C"/>
    <w:rsid w:val="00EA47C2"/>
    <w:rsid w:val="00EA4D1A"/>
    <w:rsid w:val="00EA545C"/>
    <w:rsid w:val="00EA5A96"/>
    <w:rsid w:val="00EA5B87"/>
    <w:rsid w:val="00EA5DCD"/>
    <w:rsid w:val="00EA67F6"/>
    <w:rsid w:val="00EA71DE"/>
    <w:rsid w:val="00EA7D7C"/>
    <w:rsid w:val="00EB008D"/>
    <w:rsid w:val="00EB0739"/>
    <w:rsid w:val="00EB35B4"/>
    <w:rsid w:val="00EB5145"/>
    <w:rsid w:val="00EB5BEC"/>
    <w:rsid w:val="00EB602C"/>
    <w:rsid w:val="00EB6D32"/>
    <w:rsid w:val="00EB6DBE"/>
    <w:rsid w:val="00EB7775"/>
    <w:rsid w:val="00EB7B74"/>
    <w:rsid w:val="00EC054F"/>
    <w:rsid w:val="00EC12B7"/>
    <w:rsid w:val="00EC31C9"/>
    <w:rsid w:val="00EC38E6"/>
    <w:rsid w:val="00EC3A4B"/>
    <w:rsid w:val="00EC50A7"/>
    <w:rsid w:val="00EC78CF"/>
    <w:rsid w:val="00ED0630"/>
    <w:rsid w:val="00ED0ACC"/>
    <w:rsid w:val="00ED1325"/>
    <w:rsid w:val="00ED18C9"/>
    <w:rsid w:val="00ED2153"/>
    <w:rsid w:val="00ED2A52"/>
    <w:rsid w:val="00ED371C"/>
    <w:rsid w:val="00ED4852"/>
    <w:rsid w:val="00ED4D1E"/>
    <w:rsid w:val="00ED60E4"/>
    <w:rsid w:val="00ED693C"/>
    <w:rsid w:val="00ED7A62"/>
    <w:rsid w:val="00ED7ACA"/>
    <w:rsid w:val="00EE06BB"/>
    <w:rsid w:val="00EE11CA"/>
    <w:rsid w:val="00EE1EE8"/>
    <w:rsid w:val="00EE2749"/>
    <w:rsid w:val="00EE5295"/>
    <w:rsid w:val="00EE5A74"/>
    <w:rsid w:val="00EE614A"/>
    <w:rsid w:val="00EE6773"/>
    <w:rsid w:val="00EE789D"/>
    <w:rsid w:val="00EF0038"/>
    <w:rsid w:val="00EF11D7"/>
    <w:rsid w:val="00EF1B38"/>
    <w:rsid w:val="00EF270D"/>
    <w:rsid w:val="00EF2C00"/>
    <w:rsid w:val="00EF35AA"/>
    <w:rsid w:val="00EF3BD3"/>
    <w:rsid w:val="00EF4C53"/>
    <w:rsid w:val="00EF4CF9"/>
    <w:rsid w:val="00EF53E0"/>
    <w:rsid w:val="00EF6018"/>
    <w:rsid w:val="00EF67BA"/>
    <w:rsid w:val="00EF7491"/>
    <w:rsid w:val="00F001DF"/>
    <w:rsid w:val="00F00AD4"/>
    <w:rsid w:val="00F00D7F"/>
    <w:rsid w:val="00F00E13"/>
    <w:rsid w:val="00F00EE8"/>
    <w:rsid w:val="00F02281"/>
    <w:rsid w:val="00F03108"/>
    <w:rsid w:val="00F031DB"/>
    <w:rsid w:val="00F0350A"/>
    <w:rsid w:val="00F037F7"/>
    <w:rsid w:val="00F041C0"/>
    <w:rsid w:val="00F043AD"/>
    <w:rsid w:val="00F054B8"/>
    <w:rsid w:val="00F06CFB"/>
    <w:rsid w:val="00F06D04"/>
    <w:rsid w:val="00F071A9"/>
    <w:rsid w:val="00F07498"/>
    <w:rsid w:val="00F07A41"/>
    <w:rsid w:val="00F1181E"/>
    <w:rsid w:val="00F11F89"/>
    <w:rsid w:val="00F11FAE"/>
    <w:rsid w:val="00F126E3"/>
    <w:rsid w:val="00F13371"/>
    <w:rsid w:val="00F13B6E"/>
    <w:rsid w:val="00F17EC3"/>
    <w:rsid w:val="00F200DE"/>
    <w:rsid w:val="00F203DC"/>
    <w:rsid w:val="00F20B4E"/>
    <w:rsid w:val="00F20D4A"/>
    <w:rsid w:val="00F21BE4"/>
    <w:rsid w:val="00F223FF"/>
    <w:rsid w:val="00F22C1A"/>
    <w:rsid w:val="00F22CA6"/>
    <w:rsid w:val="00F2336E"/>
    <w:rsid w:val="00F23A8F"/>
    <w:rsid w:val="00F2603C"/>
    <w:rsid w:val="00F267CB"/>
    <w:rsid w:val="00F26BA5"/>
    <w:rsid w:val="00F30729"/>
    <w:rsid w:val="00F314B6"/>
    <w:rsid w:val="00F338A0"/>
    <w:rsid w:val="00F3457C"/>
    <w:rsid w:val="00F3482A"/>
    <w:rsid w:val="00F34D36"/>
    <w:rsid w:val="00F34DFE"/>
    <w:rsid w:val="00F35406"/>
    <w:rsid w:val="00F355EE"/>
    <w:rsid w:val="00F35ABA"/>
    <w:rsid w:val="00F41DAB"/>
    <w:rsid w:val="00F421C2"/>
    <w:rsid w:val="00F434FC"/>
    <w:rsid w:val="00F43598"/>
    <w:rsid w:val="00F43619"/>
    <w:rsid w:val="00F439E2"/>
    <w:rsid w:val="00F43B84"/>
    <w:rsid w:val="00F44E28"/>
    <w:rsid w:val="00F45469"/>
    <w:rsid w:val="00F4592A"/>
    <w:rsid w:val="00F45FEE"/>
    <w:rsid w:val="00F471B7"/>
    <w:rsid w:val="00F4760B"/>
    <w:rsid w:val="00F47F09"/>
    <w:rsid w:val="00F50E19"/>
    <w:rsid w:val="00F51483"/>
    <w:rsid w:val="00F52432"/>
    <w:rsid w:val="00F52953"/>
    <w:rsid w:val="00F52DA6"/>
    <w:rsid w:val="00F532B9"/>
    <w:rsid w:val="00F539F8"/>
    <w:rsid w:val="00F548D4"/>
    <w:rsid w:val="00F56011"/>
    <w:rsid w:val="00F565C2"/>
    <w:rsid w:val="00F5660A"/>
    <w:rsid w:val="00F56B39"/>
    <w:rsid w:val="00F57537"/>
    <w:rsid w:val="00F579CD"/>
    <w:rsid w:val="00F60599"/>
    <w:rsid w:val="00F60858"/>
    <w:rsid w:val="00F60A9E"/>
    <w:rsid w:val="00F615E6"/>
    <w:rsid w:val="00F62F87"/>
    <w:rsid w:val="00F641AF"/>
    <w:rsid w:val="00F644A7"/>
    <w:rsid w:val="00F64FE8"/>
    <w:rsid w:val="00F650B6"/>
    <w:rsid w:val="00F65A48"/>
    <w:rsid w:val="00F65C91"/>
    <w:rsid w:val="00F65D44"/>
    <w:rsid w:val="00F672D7"/>
    <w:rsid w:val="00F674B8"/>
    <w:rsid w:val="00F679ED"/>
    <w:rsid w:val="00F67BEE"/>
    <w:rsid w:val="00F67D3E"/>
    <w:rsid w:val="00F7081D"/>
    <w:rsid w:val="00F72CD1"/>
    <w:rsid w:val="00F733B6"/>
    <w:rsid w:val="00F763A2"/>
    <w:rsid w:val="00F80544"/>
    <w:rsid w:val="00F814DF"/>
    <w:rsid w:val="00F82930"/>
    <w:rsid w:val="00F842F1"/>
    <w:rsid w:val="00F849E0"/>
    <w:rsid w:val="00F8684B"/>
    <w:rsid w:val="00F868E4"/>
    <w:rsid w:val="00F905EA"/>
    <w:rsid w:val="00F9061F"/>
    <w:rsid w:val="00F9198C"/>
    <w:rsid w:val="00F92E94"/>
    <w:rsid w:val="00F92F0F"/>
    <w:rsid w:val="00F93714"/>
    <w:rsid w:val="00F94AAA"/>
    <w:rsid w:val="00F96376"/>
    <w:rsid w:val="00F97377"/>
    <w:rsid w:val="00F97E3C"/>
    <w:rsid w:val="00FA1B11"/>
    <w:rsid w:val="00FA20E1"/>
    <w:rsid w:val="00FA44C5"/>
    <w:rsid w:val="00FA486F"/>
    <w:rsid w:val="00FA4B4D"/>
    <w:rsid w:val="00FA5291"/>
    <w:rsid w:val="00FA5437"/>
    <w:rsid w:val="00FA55A4"/>
    <w:rsid w:val="00FA67C4"/>
    <w:rsid w:val="00FA6DBB"/>
    <w:rsid w:val="00FA6EE7"/>
    <w:rsid w:val="00FA7037"/>
    <w:rsid w:val="00FA71DB"/>
    <w:rsid w:val="00FA7442"/>
    <w:rsid w:val="00FB0A30"/>
    <w:rsid w:val="00FB135F"/>
    <w:rsid w:val="00FB248D"/>
    <w:rsid w:val="00FB2C50"/>
    <w:rsid w:val="00FB5707"/>
    <w:rsid w:val="00FB6234"/>
    <w:rsid w:val="00FB77C0"/>
    <w:rsid w:val="00FC0961"/>
    <w:rsid w:val="00FC0E27"/>
    <w:rsid w:val="00FC0F12"/>
    <w:rsid w:val="00FC4014"/>
    <w:rsid w:val="00FC4268"/>
    <w:rsid w:val="00FC4D25"/>
    <w:rsid w:val="00FC54F2"/>
    <w:rsid w:val="00FC56DF"/>
    <w:rsid w:val="00FC6492"/>
    <w:rsid w:val="00FC7416"/>
    <w:rsid w:val="00FC7526"/>
    <w:rsid w:val="00FC7614"/>
    <w:rsid w:val="00FC780E"/>
    <w:rsid w:val="00FD4AF5"/>
    <w:rsid w:val="00FD569F"/>
    <w:rsid w:val="00FE0023"/>
    <w:rsid w:val="00FE0301"/>
    <w:rsid w:val="00FE044A"/>
    <w:rsid w:val="00FE06A3"/>
    <w:rsid w:val="00FE0A6D"/>
    <w:rsid w:val="00FE0FFA"/>
    <w:rsid w:val="00FE13B4"/>
    <w:rsid w:val="00FE260A"/>
    <w:rsid w:val="00FE3873"/>
    <w:rsid w:val="00FE3874"/>
    <w:rsid w:val="00FE3DE7"/>
    <w:rsid w:val="00FE486A"/>
    <w:rsid w:val="00FE529E"/>
    <w:rsid w:val="00FE5CB7"/>
    <w:rsid w:val="00FE5DB0"/>
    <w:rsid w:val="00FE5FAA"/>
    <w:rsid w:val="00FE613B"/>
    <w:rsid w:val="00FE68C0"/>
    <w:rsid w:val="00FE6B18"/>
    <w:rsid w:val="00FE6DAF"/>
    <w:rsid w:val="00FE79A4"/>
    <w:rsid w:val="00FE7D89"/>
    <w:rsid w:val="00FF0232"/>
    <w:rsid w:val="00FF0267"/>
    <w:rsid w:val="00FF0D71"/>
    <w:rsid w:val="00FF0F08"/>
    <w:rsid w:val="00FF2872"/>
    <w:rsid w:val="00FF3863"/>
    <w:rsid w:val="00FF3A94"/>
    <w:rsid w:val="00FF3AC2"/>
    <w:rsid w:val="00FF44BC"/>
    <w:rsid w:val="00FF46BC"/>
    <w:rsid w:val="00FF48B9"/>
    <w:rsid w:val="00FF4C78"/>
    <w:rsid w:val="00FF53DD"/>
    <w:rsid w:val="00FF567E"/>
    <w:rsid w:val="00FF6167"/>
    <w:rsid w:val="012162C3"/>
    <w:rsid w:val="0123EF94"/>
    <w:rsid w:val="0134F3F3"/>
    <w:rsid w:val="013C4D0D"/>
    <w:rsid w:val="0140E72F"/>
    <w:rsid w:val="014F811D"/>
    <w:rsid w:val="0167C494"/>
    <w:rsid w:val="0167FF25"/>
    <w:rsid w:val="016831F6"/>
    <w:rsid w:val="01727C61"/>
    <w:rsid w:val="0174DA15"/>
    <w:rsid w:val="01874DA5"/>
    <w:rsid w:val="0188FEB1"/>
    <w:rsid w:val="01952F78"/>
    <w:rsid w:val="0196163B"/>
    <w:rsid w:val="01ABBDBE"/>
    <w:rsid w:val="01AC4BAC"/>
    <w:rsid w:val="01B66353"/>
    <w:rsid w:val="01F9A7B8"/>
    <w:rsid w:val="020C2361"/>
    <w:rsid w:val="0227F0A4"/>
    <w:rsid w:val="0228A0CC"/>
    <w:rsid w:val="023920E3"/>
    <w:rsid w:val="023E9EA7"/>
    <w:rsid w:val="025DBA56"/>
    <w:rsid w:val="02662092"/>
    <w:rsid w:val="027C0DF8"/>
    <w:rsid w:val="027D08D6"/>
    <w:rsid w:val="029BDD53"/>
    <w:rsid w:val="029F1014"/>
    <w:rsid w:val="02C0B0E1"/>
    <w:rsid w:val="02CB6B11"/>
    <w:rsid w:val="02E663E8"/>
    <w:rsid w:val="02F9AD54"/>
    <w:rsid w:val="02FFFF04"/>
    <w:rsid w:val="03058317"/>
    <w:rsid w:val="0308E45A"/>
    <w:rsid w:val="0311E32F"/>
    <w:rsid w:val="03121600"/>
    <w:rsid w:val="03189607"/>
    <w:rsid w:val="0359C737"/>
    <w:rsid w:val="0376289E"/>
    <w:rsid w:val="0377A6D9"/>
    <w:rsid w:val="037A909E"/>
    <w:rsid w:val="0388FB5B"/>
    <w:rsid w:val="0391B683"/>
    <w:rsid w:val="039CB7D0"/>
    <w:rsid w:val="039FAFAD"/>
    <w:rsid w:val="03B82098"/>
    <w:rsid w:val="03D638E4"/>
    <w:rsid w:val="03D83509"/>
    <w:rsid w:val="03D989B1"/>
    <w:rsid w:val="03E3AAE3"/>
    <w:rsid w:val="040277B0"/>
    <w:rsid w:val="04059784"/>
    <w:rsid w:val="040BED1F"/>
    <w:rsid w:val="0412F7C7"/>
    <w:rsid w:val="0422B5E6"/>
    <w:rsid w:val="043C831C"/>
    <w:rsid w:val="0446156A"/>
    <w:rsid w:val="044F8AA7"/>
    <w:rsid w:val="0456DFBA"/>
    <w:rsid w:val="045C2AB3"/>
    <w:rsid w:val="04648EBC"/>
    <w:rsid w:val="048DB83C"/>
    <w:rsid w:val="0491E64D"/>
    <w:rsid w:val="0496EC80"/>
    <w:rsid w:val="04A69053"/>
    <w:rsid w:val="04AD3E98"/>
    <w:rsid w:val="04AD4EE9"/>
    <w:rsid w:val="04BDAB16"/>
    <w:rsid w:val="04C20155"/>
    <w:rsid w:val="04D27C5A"/>
    <w:rsid w:val="04EA385E"/>
    <w:rsid w:val="04EF32BC"/>
    <w:rsid w:val="04F4ED51"/>
    <w:rsid w:val="04F78245"/>
    <w:rsid w:val="04F9BDA2"/>
    <w:rsid w:val="050986DE"/>
    <w:rsid w:val="0509BE95"/>
    <w:rsid w:val="050BAB06"/>
    <w:rsid w:val="051D35C0"/>
    <w:rsid w:val="0522CF2F"/>
    <w:rsid w:val="05469BDA"/>
    <w:rsid w:val="056457BE"/>
    <w:rsid w:val="056D8869"/>
    <w:rsid w:val="058C5F97"/>
    <w:rsid w:val="059DCD3F"/>
    <w:rsid w:val="05B424FD"/>
    <w:rsid w:val="05D8446D"/>
    <w:rsid w:val="060349B1"/>
    <w:rsid w:val="0604285B"/>
    <w:rsid w:val="060FC446"/>
    <w:rsid w:val="0617542C"/>
    <w:rsid w:val="062F22DB"/>
    <w:rsid w:val="06303BA0"/>
    <w:rsid w:val="063E65A0"/>
    <w:rsid w:val="0646B511"/>
    <w:rsid w:val="065B7A81"/>
    <w:rsid w:val="065F0DA2"/>
    <w:rsid w:val="0679F8E7"/>
    <w:rsid w:val="0691C208"/>
    <w:rsid w:val="06AD5269"/>
    <w:rsid w:val="06C15753"/>
    <w:rsid w:val="06E39579"/>
    <w:rsid w:val="070364A9"/>
    <w:rsid w:val="071B8528"/>
    <w:rsid w:val="071D80E6"/>
    <w:rsid w:val="072072BE"/>
    <w:rsid w:val="0722CFA3"/>
    <w:rsid w:val="07288C68"/>
    <w:rsid w:val="0729A395"/>
    <w:rsid w:val="07378568"/>
    <w:rsid w:val="07571B08"/>
    <w:rsid w:val="0766367B"/>
    <w:rsid w:val="076DC5A3"/>
    <w:rsid w:val="07770DC0"/>
    <w:rsid w:val="0779542E"/>
    <w:rsid w:val="0783D16A"/>
    <w:rsid w:val="079F6144"/>
    <w:rsid w:val="07A2D8B8"/>
    <w:rsid w:val="07AA2DCB"/>
    <w:rsid w:val="07AF32D4"/>
    <w:rsid w:val="07CAF33C"/>
    <w:rsid w:val="07DBCCC0"/>
    <w:rsid w:val="07E8743C"/>
    <w:rsid w:val="07F03989"/>
    <w:rsid w:val="0820EB19"/>
    <w:rsid w:val="0821BCA6"/>
    <w:rsid w:val="083D5924"/>
    <w:rsid w:val="08419071"/>
    <w:rsid w:val="085F1DEA"/>
    <w:rsid w:val="0864E962"/>
    <w:rsid w:val="0868A10F"/>
    <w:rsid w:val="0869B5DE"/>
    <w:rsid w:val="087E71F2"/>
    <w:rsid w:val="0881AF4B"/>
    <w:rsid w:val="08A63758"/>
    <w:rsid w:val="08A6E780"/>
    <w:rsid w:val="08DD2536"/>
    <w:rsid w:val="08F5012E"/>
    <w:rsid w:val="09077688"/>
    <w:rsid w:val="0914DD5D"/>
    <w:rsid w:val="09280442"/>
    <w:rsid w:val="0939F81D"/>
    <w:rsid w:val="09548B2A"/>
    <w:rsid w:val="096C0B42"/>
    <w:rsid w:val="0973F7CD"/>
    <w:rsid w:val="098404AF"/>
    <w:rsid w:val="09899455"/>
    <w:rsid w:val="098996DA"/>
    <w:rsid w:val="09A0C379"/>
    <w:rsid w:val="09B391E7"/>
    <w:rsid w:val="09B8435A"/>
    <w:rsid w:val="09E3A91A"/>
    <w:rsid w:val="09E46E03"/>
    <w:rsid w:val="09F52925"/>
    <w:rsid w:val="0A0E93CE"/>
    <w:rsid w:val="0A128519"/>
    <w:rsid w:val="0A1D4EA8"/>
    <w:rsid w:val="0A1FB1FF"/>
    <w:rsid w:val="0A3010B1"/>
    <w:rsid w:val="0A480A1E"/>
    <w:rsid w:val="0A6BE8D1"/>
    <w:rsid w:val="0A7AC170"/>
    <w:rsid w:val="0A89D65F"/>
    <w:rsid w:val="0AA07D1E"/>
    <w:rsid w:val="0AA2AA33"/>
    <w:rsid w:val="0AC0E0E3"/>
    <w:rsid w:val="0AE1D925"/>
    <w:rsid w:val="0AE2414C"/>
    <w:rsid w:val="0AF61EB0"/>
    <w:rsid w:val="0B0256C1"/>
    <w:rsid w:val="0B0ABB0C"/>
    <w:rsid w:val="0B2EEF80"/>
    <w:rsid w:val="0B6471F0"/>
    <w:rsid w:val="0B72DFA8"/>
    <w:rsid w:val="0B73AC76"/>
    <w:rsid w:val="0B7C6DE2"/>
    <w:rsid w:val="0BB5E822"/>
    <w:rsid w:val="0BBF89CF"/>
    <w:rsid w:val="0BD46290"/>
    <w:rsid w:val="0C2B93F5"/>
    <w:rsid w:val="0C3B91E9"/>
    <w:rsid w:val="0C406539"/>
    <w:rsid w:val="0C4FBAA9"/>
    <w:rsid w:val="0C76461E"/>
    <w:rsid w:val="0C77179B"/>
    <w:rsid w:val="0C7BA935"/>
    <w:rsid w:val="0C88ADEF"/>
    <w:rsid w:val="0C8A1559"/>
    <w:rsid w:val="0C9AEF7E"/>
    <w:rsid w:val="0CB2B134"/>
    <w:rsid w:val="0CCBF985"/>
    <w:rsid w:val="0CCFF594"/>
    <w:rsid w:val="0CD41C35"/>
    <w:rsid w:val="0CE75CA1"/>
    <w:rsid w:val="0CEFC630"/>
    <w:rsid w:val="0CF3B51F"/>
    <w:rsid w:val="0D0E2329"/>
    <w:rsid w:val="0D15E063"/>
    <w:rsid w:val="0D254B35"/>
    <w:rsid w:val="0D27A595"/>
    <w:rsid w:val="0D3632AF"/>
    <w:rsid w:val="0D4C63F8"/>
    <w:rsid w:val="0D52F20B"/>
    <w:rsid w:val="0D5BC8D9"/>
    <w:rsid w:val="0D623659"/>
    <w:rsid w:val="0D715C2F"/>
    <w:rsid w:val="0D880AEE"/>
    <w:rsid w:val="0D914A5E"/>
    <w:rsid w:val="0D970CD5"/>
    <w:rsid w:val="0D999A06"/>
    <w:rsid w:val="0D9B9244"/>
    <w:rsid w:val="0DC747B0"/>
    <w:rsid w:val="0DD5D39F"/>
    <w:rsid w:val="0DDE9B8D"/>
    <w:rsid w:val="0DEDC7A5"/>
    <w:rsid w:val="0DEE42CD"/>
    <w:rsid w:val="0DF8E789"/>
    <w:rsid w:val="0DFA866B"/>
    <w:rsid w:val="0E0AF6FF"/>
    <w:rsid w:val="0E1FC843"/>
    <w:rsid w:val="0E246C92"/>
    <w:rsid w:val="0E37F481"/>
    <w:rsid w:val="0E4FBDA2"/>
    <w:rsid w:val="0E521802"/>
    <w:rsid w:val="0E56844B"/>
    <w:rsid w:val="0E5F5EDF"/>
    <w:rsid w:val="0E6A81A9"/>
    <w:rsid w:val="0E6B6053"/>
    <w:rsid w:val="0E6E803D"/>
    <w:rsid w:val="0E717595"/>
    <w:rsid w:val="0E75AABE"/>
    <w:rsid w:val="0E78B1F8"/>
    <w:rsid w:val="0E7A82F8"/>
    <w:rsid w:val="0E895FEF"/>
    <w:rsid w:val="0E974C5A"/>
    <w:rsid w:val="0EF6D704"/>
    <w:rsid w:val="0F0A0A45"/>
    <w:rsid w:val="0F0E30E6"/>
    <w:rsid w:val="0F3930ED"/>
    <w:rsid w:val="0F434B3F"/>
    <w:rsid w:val="0F43CDC5"/>
    <w:rsid w:val="0F537E77"/>
    <w:rsid w:val="0F70F8E9"/>
    <w:rsid w:val="0F7A96AC"/>
    <w:rsid w:val="0F7BF282"/>
    <w:rsid w:val="0F8BA6C5"/>
    <w:rsid w:val="0F919E92"/>
    <w:rsid w:val="0FA09C07"/>
    <w:rsid w:val="0FAB64B0"/>
    <w:rsid w:val="0FAE2A8B"/>
    <w:rsid w:val="0FBE0BE0"/>
    <w:rsid w:val="0FC62E90"/>
    <w:rsid w:val="0FC819B1"/>
    <w:rsid w:val="0FC8C58A"/>
    <w:rsid w:val="0FD6B93F"/>
    <w:rsid w:val="0FE2A559"/>
    <w:rsid w:val="0FE76831"/>
    <w:rsid w:val="0FECBA6E"/>
    <w:rsid w:val="0FF44B0D"/>
    <w:rsid w:val="0FF99F27"/>
    <w:rsid w:val="0FFED154"/>
    <w:rsid w:val="10004048"/>
    <w:rsid w:val="100D050D"/>
    <w:rsid w:val="101C80F1"/>
    <w:rsid w:val="1028A2FF"/>
    <w:rsid w:val="102C2C4F"/>
    <w:rsid w:val="102EBC05"/>
    <w:rsid w:val="10355510"/>
    <w:rsid w:val="1038FBD8"/>
    <w:rsid w:val="10450466"/>
    <w:rsid w:val="104F81A2"/>
    <w:rsid w:val="105011D6"/>
    <w:rsid w:val="106CA867"/>
    <w:rsid w:val="1076462A"/>
    <w:rsid w:val="10807B33"/>
    <w:rsid w:val="10A04BCF"/>
    <w:rsid w:val="10A21F54"/>
    <w:rsid w:val="10AF07BE"/>
    <w:rsid w:val="10EEA666"/>
    <w:rsid w:val="10EFC27F"/>
    <w:rsid w:val="10F116A3"/>
    <w:rsid w:val="111D2223"/>
    <w:rsid w:val="1152EBD5"/>
    <w:rsid w:val="115C9404"/>
    <w:rsid w:val="116AC453"/>
    <w:rsid w:val="1171700C"/>
    <w:rsid w:val="11853B94"/>
    <w:rsid w:val="1189EF15"/>
    <w:rsid w:val="118D9859"/>
    <w:rsid w:val="11910ED2"/>
    <w:rsid w:val="119D0C59"/>
    <w:rsid w:val="11A29C6E"/>
    <w:rsid w:val="11B09023"/>
    <w:rsid w:val="11B7F3FF"/>
    <w:rsid w:val="11EEE870"/>
    <w:rsid w:val="11F58712"/>
    <w:rsid w:val="12060333"/>
    <w:rsid w:val="12138818"/>
    <w:rsid w:val="121F0E1B"/>
    <w:rsid w:val="1221FB34"/>
    <w:rsid w:val="1232907B"/>
    <w:rsid w:val="12456A7C"/>
    <w:rsid w:val="12467F4B"/>
    <w:rsid w:val="125DD259"/>
    <w:rsid w:val="12625B1C"/>
    <w:rsid w:val="12736B5A"/>
    <w:rsid w:val="12738B5B"/>
    <w:rsid w:val="127A22B3"/>
    <w:rsid w:val="12A606A1"/>
    <w:rsid w:val="12BCBE47"/>
    <w:rsid w:val="12C55521"/>
    <w:rsid w:val="12CF9F8C"/>
    <w:rsid w:val="12D9AD5D"/>
    <w:rsid w:val="12F553E6"/>
    <w:rsid w:val="13066D76"/>
    <w:rsid w:val="131314C6"/>
    <w:rsid w:val="1319F504"/>
    <w:rsid w:val="131BA6E1"/>
    <w:rsid w:val="133AC00B"/>
    <w:rsid w:val="133DB563"/>
    <w:rsid w:val="134BA1CE"/>
    <w:rsid w:val="1355492E"/>
    <w:rsid w:val="135580E5"/>
    <w:rsid w:val="138A8DE2"/>
    <w:rsid w:val="138DCAA4"/>
    <w:rsid w:val="13D125E6"/>
    <w:rsid w:val="140F347E"/>
    <w:rsid w:val="14654D1E"/>
    <w:rsid w:val="146B27C0"/>
    <w:rsid w:val="147A13CA"/>
    <w:rsid w:val="14ACDB07"/>
    <w:rsid w:val="14B31D2E"/>
    <w:rsid w:val="14B35170"/>
    <w:rsid w:val="14B5B919"/>
    <w:rsid w:val="14B74D7F"/>
    <w:rsid w:val="14C822B4"/>
    <w:rsid w:val="14D1FDE0"/>
    <w:rsid w:val="14D32BD5"/>
    <w:rsid w:val="14D4F23D"/>
    <w:rsid w:val="14DEC973"/>
    <w:rsid w:val="14F285E8"/>
    <w:rsid w:val="14F8158E"/>
    <w:rsid w:val="14F94E47"/>
    <w:rsid w:val="151DE53B"/>
    <w:rsid w:val="152AB737"/>
    <w:rsid w:val="1532447F"/>
    <w:rsid w:val="15381E18"/>
    <w:rsid w:val="156BC291"/>
    <w:rsid w:val="1573706A"/>
    <w:rsid w:val="15A29638"/>
    <w:rsid w:val="15B388E2"/>
    <w:rsid w:val="15BBFCE2"/>
    <w:rsid w:val="15CBBFB8"/>
    <w:rsid w:val="15F0B883"/>
    <w:rsid w:val="1606B329"/>
    <w:rsid w:val="161608E4"/>
    <w:rsid w:val="162410FA"/>
    <w:rsid w:val="163E92D3"/>
    <w:rsid w:val="16444273"/>
    <w:rsid w:val="164BD296"/>
    <w:rsid w:val="166E85AD"/>
    <w:rsid w:val="166F9F41"/>
    <w:rsid w:val="168DD42D"/>
    <w:rsid w:val="16981E98"/>
    <w:rsid w:val="16A0015A"/>
    <w:rsid w:val="16CC5CCC"/>
    <w:rsid w:val="16D3EE79"/>
    <w:rsid w:val="16D8EBCF"/>
    <w:rsid w:val="1708F6F6"/>
    <w:rsid w:val="1738C38A"/>
    <w:rsid w:val="176BFD04"/>
    <w:rsid w:val="1773EB72"/>
    <w:rsid w:val="178FF462"/>
    <w:rsid w:val="17900428"/>
    <w:rsid w:val="1792BC9B"/>
    <w:rsid w:val="17B2B7EF"/>
    <w:rsid w:val="17BE3BE2"/>
    <w:rsid w:val="17C7B782"/>
    <w:rsid w:val="17CADEF6"/>
    <w:rsid w:val="17D1CD55"/>
    <w:rsid w:val="17D5592A"/>
    <w:rsid w:val="1801570D"/>
    <w:rsid w:val="180970B7"/>
    <w:rsid w:val="18216A24"/>
    <w:rsid w:val="182C870F"/>
    <w:rsid w:val="182FABB8"/>
    <w:rsid w:val="184D408D"/>
    <w:rsid w:val="18591C6A"/>
    <w:rsid w:val="185959D3"/>
    <w:rsid w:val="18598491"/>
    <w:rsid w:val="185D60A6"/>
    <w:rsid w:val="18760E05"/>
    <w:rsid w:val="188F81E3"/>
    <w:rsid w:val="189C7CB7"/>
    <w:rsid w:val="189E28B5"/>
    <w:rsid w:val="18C0C76B"/>
    <w:rsid w:val="18C811E6"/>
    <w:rsid w:val="18CBD08C"/>
    <w:rsid w:val="18CBF080"/>
    <w:rsid w:val="18D44601"/>
    <w:rsid w:val="18ED921C"/>
    <w:rsid w:val="18F0BCCA"/>
    <w:rsid w:val="1906CFD5"/>
    <w:rsid w:val="19081B3F"/>
    <w:rsid w:val="190A3CE7"/>
    <w:rsid w:val="191BD3EA"/>
    <w:rsid w:val="1922CE51"/>
    <w:rsid w:val="193E4CEC"/>
    <w:rsid w:val="195CC406"/>
    <w:rsid w:val="1973EC12"/>
    <w:rsid w:val="1979AB09"/>
    <w:rsid w:val="198D6AFE"/>
    <w:rsid w:val="19DFF6CE"/>
    <w:rsid w:val="19E3479B"/>
    <w:rsid w:val="1A0D7DB0"/>
    <w:rsid w:val="1A1CB5B1"/>
    <w:rsid w:val="1A2A9B07"/>
    <w:rsid w:val="1A6A4597"/>
    <w:rsid w:val="1A7F7221"/>
    <w:rsid w:val="1A8D9B26"/>
    <w:rsid w:val="1A970A29"/>
    <w:rsid w:val="1A9BA437"/>
    <w:rsid w:val="1AB1CC78"/>
    <w:rsid w:val="1ABCB6DB"/>
    <w:rsid w:val="1ADC3A44"/>
    <w:rsid w:val="1AE073E8"/>
    <w:rsid w:val="1AE1F223"/>
    <w:rsid w:val="1B001FCB"/>
    <w:rsid w:val="1B19E5E9"/>
    <w:rsid w:val="1B26F3AA"/>
    <w:rsid w:val="1B34B9ED"/>
    <w:rsid w:val="1B369AEA"/>
    <w:rsid w:val="1B512692"/>
    <w:rsid w:val="1B528F97"/>
    <w:rsid w:val="1B5B3BA7"/>
    <w:rsid w:val="1B606204"/>
    <w:rsid w:val="1B804C9E"/>
    <w:rsid w:val="1B81616D"/>
    <w:rsid w:val="1B9815BF"/>
    <w:rsid w:val="1BBA2441"/>
    <w:rsid w:val="1BBD1E7F"/>
    <w:rsid w:val="1BBDE2E7"/>
    <w:rsid w:val="1BBE35AC"/>
    <w:rsid w:val="1BDFA477"/>
    <w:rsid w:val="1BF79DE4"/>
    <w:rsid w:val="1C27DB44"/>
    <w:rsid w:val="1C3F2489"/>
    <w:rsid w:val="1C41B7BF"/>
    <w:rsid w:val="1C452E32"/>
    <w:rsid w:val="1C51A3AC"/>
    <w:rsid w:val="1C69BFC5"/>
    <w:rsid w:val="1C757B1B"/>
    <w:rsid w:val="1C8BA35C"/>
    <w:rsid w:val="1C956C7D"/>
    <w:rsid w:val="1CB7B793"/>
    <w:rsid w:val="1CC607DF"/>
    <w:rsid w:val="1CCB3D76"/>
    <w:rsid w:val="1CED1BAC"/>
    <w:rsid w:val="1CED5363"/>
    <w:rsid w:val="1D1071CE"/>
    <w:rsid w:val="1D14592C"/>
    <w:rsid w:val="1D1A192E"/>
    <w:rsid w:val="1D41F744"/>
    <w:rsid w:val="1D4F56FB"/>
    <w:rsid w:val="1D62100D"/>
    <w:rsid w:val="1D788B3F"/>
    <w:rsid w:val="1D7D1DCB"/>
    <w:rsid w:val="1D8D8F54"/>
    <w:rsid w:val="1D96580A"/>
    <w:rsid w:val="1DA13543"/>
    <w:rsid w:val="1DF23226"/>
    <w:rsid w:val="1DF9F773"/>
    <w:rsid w:val="1E447AB4"/>
    <w:rsid w:val="1E4BCFC7"/>
    <w:rsid w:val="1E55981F"/>
    <w:rsid w:val="1E584610"/>
    <w:rsid w:val="1E6DA434"/>
    <w:rsid w:val="1E73F267"/>
    <w:rsid w:val="1E74EEAF"/>
    <w:rsid w:val="1E76A14E"/>
    <w:rsid w:val="1E8317B4"/>
    <w:rsid w:val="1EA47BE7"/>
    <w:rsid w:val="1EB1BBAA"/>
    <w:rsid w:val="1EC72A47"/>
    <w:rsid w:val="1EE03AE1"/>
    <w:rsid w:val="1EE10EC7"/>
    <w:rsid w:val="1F0BC146"/>
    <w:rsid w:val="1F16EB56"/>
    <w:rsid w:val="1F4B5B60"/>
    <w:rsid w:val="1F505613"/>
    <w:rsid w:val="1F603BB7"/>
    <w:rsid w:val="1F7DB5B7"/>
    <w:rsid w:val="1F82F612"/>
    <w:rsid w:val="1F93523F"/>
    <w:rsid w:val="1F9EA08D"/>
    <w:rsid w:val="1FA42784"/>
    <w:rsid w:val="1FA934FE"/>
    <w:rsid w:val="1FAAB339"/>
    <w:rsid w:val="1FDAD8E4"/>
    <w:rsid w:val="1FE89503"/>
    <w:rsid w:val="1FF41671"/>
    <w:rsid w:val="1FF791FC"/>
    <w:rsid w:val="2000DA67"/>
    <w:rsid w:val="201F385B"/>
    <w:rsid w:val="204D4AAC"/>
    <w:rsid w:val="204E3C33"/>
    <w:rsid w:val="204EC593"/>
    <w:rsid w:val="205C771A"/>
    <w:rsid w:val="20737468"/>
    <w:rsid w:val="208A7C4E"/>
    <w:rsid w:val="209860D0"/>
    <w:rsid w:val="2099701D"/>
    <w:rsid w:val="20AEB864"/>
    <w:rsid w:val="20BAE5AB"/>
    <w:rsid w:val="20BF4DAB"/>
    <w:rsid w:val="20CA9ECD"/>
    <w:rsid w:val="20D9CF84"/>
    <w:rsid w:val="20FA3477"/>
    <w:rsid w:val="21207A04"/>
    <w:rsid w:val="212910DE"/>
    <w:rsid w:val="2138E671"/>
    <w:rsid w:val="21522FC6"/>
    <w:rsid w:val="215EA6C6"/>
    <w:rsid w:val="216E2FDA"/>
    <w:rsid w:val="218BF339"/>
    <w:rsid w:val="2191651C"/>
    <w:rsid w:val="219E48F7"/>
    <w:rsid w:val="21A3CE05"/>
    <w:rsid w:val="21BA21CD"/>
    <w:rsid w:val="21DD06E6"/>
    <w:rsid w:val="21DE207A"/>
    <w:rsid w:val="21EA85A8"/>
    <w:rsid w:val="21EE7496"/>
    <w:rsid w:val="21F619E7"/>
    <w:rsid w:val="221B403A"/>
    <w:rsid w:val="222DF94C"/>
    <w:rsid w:val="223ADE05"/>
    <w:rsid w:val="225D7520"/>
    <w:rsid w:val="22624149"/>
    <w:rsid w:val="2263A20F"/>
    <w:rsid w:val="2277782F"/>
    <w:rsid w:val="2287F450"/>
    <w:rsid w:val="22922592"/>
    <w:rsid w:val="229D209E"/>
    <w:rsid w:val="22AFFDC8"/>
    <w:rsid w:val="22B3A668"/>
    <w:rsid w:val="22D05629"/>
    <w:rsid w:val="22D9B37E"/>
    <w:rsid w:val="22E96CA0"/>
    <w:rsid w:val="22F49684"/>
    <w:rsid w:val="22F9841A"/>
    <w:rsid w:val="22FBE0FF"/>
    <w:rsid w:val="230A0A04"/>
    <w:rsid w:val="230D1A1D"/>
    <w:rsid w:val="23164CAD"/>
    <w:rsid w:val="2317E113"/>
    <w:rsid w:val="23220371"/>
    <w:rsid w:val="232316B1"/>
    <w:rsid w:val="232A8BC3"/>
    <w:rsid w:val="232FE544"/>
    <w:rsid w:val="233BD690"/>
    <w:rsid w:val="23527987"/>
    <w:rsid w:val="236586C3"/>
    <w:rsid w:val="2371B40A"/>
    <w:rsid w:val="237E78CF"/>
    <w:rsid w:val="2382A47A"/>
    <w:rsid w:val="23846284"/>
    <w:rsid w:val="239E4FD2"/>
    <w:rsid w:val="23A0CABF"/>
    <w:rsid w:val="23B671FE"/>
    <w:rsid w:val="23B7109B"/>
    <w:rsid w:val="23B7F75E"/>
    <w:rsid w:val="23D1917F"/>
    <w:rsid w:val="23D7AA85"/>
    <w:rsid w:val="23D9899D"/>
    <w:rsid w:val="23E3DB4C"/>
    <w:rsid w:val="23EA8486"/>
    <w:rsid w:val="23F800B7"/>
    <w:rsid w:val="2404A807"/>
    <w:rsid w:val="2414B4E9"/>
    <w:rsid w:val="2423FA07"/>
    <w:rsid w:val="2428D23B"/>
    <w:rsid w:val="2436931F"/>
    <w:rsid w:val="245DC927"/>
    <w:rsid w:val="24740CC2"/>
    <w:rsid w:val="24769C78"/>
    <w:rsid w:val="247CB69D"/>
    <w:rsid w:val="247E4C95"/>
    <w:rsid w:val="249C3520"/>
    <w:rsid w:val="24A7724B"/>
    <w:rsid w:val="24DB14B8"/>
    <w:rsid w:val="24E82C42"/>
    <w:rsid w:val="24F97531"/>
    <w:rsid w:val="2502BFFD"/>
    <w:rsid w:val="250D5295"/>
    <w:rsid w:val="25139A7F"/>
    <w:rsid w:val="2544BCC2"/>
    <w:rsid w:val="254D0929"/>
    <w:rsid w:val="254E7807"/>
    <w:rsid w:val="255453A4"/>
    <w:rsid w:val="255C66CB"/>
    <w:rsid w:val="255E3968"/>
    <w:rsid w:val="2569C241"/>
    <w:rsid w:val="2574DF2C"/>
    <w:rsid w:val="25755C51"/>
    <w:rsid w:val="257AB6D3"/>
    <w:rsid w:val="258B36EA"/>
    <w:rsid w:val="25A1B1F0"/>
    <w:rsid w:val="25BA28AC"/>
    <w:rsid w:val="25BCBA19"/>
    <w:rsid w:val="25D1D79B"/>
    <w:rsid w:val="25E07729"/>
    <w:rsid w:val="25F35086"/>
    <w:rsid w:val="25FDC2D3"/>
    <w:rsid w:val="2603FF21"/>
    <w:rsid w:val="261A3657"/>
    <w:rsid w:val="26256E18"/>
    <w:rsid w:val="26335270"/>
    <w:rsid w:val="263A1919"/>
    <w:rsid w:val="264204D5"/>
    <w:rsid w:val="26436826"/>
    <w:rsid w:val="264D252C"/>
    <w:rsid w:val="2652150B"/>
    <w:rsid w:val="2659ABEA"/>
    <w:rsid w:val="26642C07"/>
    <w:rsid w:val="266A3236"/>
    <w:rsid w:val="267E3FF9"/>
    <w:rsid w:val="2692DA95"/>
    <w:rsid w:val="2693B3BD"/>
    <w:rsid w:val="26B4BA3A"/>
    <w:rsid w:val="26C110D0"/>
    <w:rsid w:val="26C1D055"/>
    <w:rsid w:val="26C9BCE0"/>
    <w:rsid w:val="26CB1EA1"/>
    <w:rsid w:val="26D41563"/>
    <w:rsid w:val="26EDCB50"/>
    <w:rsid w:val="272B9FB8"/>
    <w:rsid w:val="272C6420"/>
    <w:rsid w:val="2736547C"/>
    <w:rsid w:val="2752BCB7"/>
    <w:rsid w:val="27705EF0"/>
    <w:rsid w:val="278EF97E"/>
    <w:rsid w:val="2791BF59"/>
    <w:rsid w:val="27AC5A58"/>
    <w:rsid w:val="27C63A27"/>
    <w:rsid w:val="27CDC94F"/>
    <w:rsid w:val="27D47FA6"/>
    <w:rsid w:val="27DDD536"/>
    <w:rsid w:val="27ED7F17"/>
    <w:rsid w:val="27EDECB0"/>
    <w:rsid w:val="27FAA8B1"/>
    <w:rsid w:val="27FC437D"/>
    <w:rsid w:val="280800B3"/>
    <w:rsid w:val="280FC11D"/>
    <w:rsid w:val="283C4E65"/>
    <w:rsid w:val="284877E8"/>
    <w:rsid w:val="28594000"/>
    <w:rsid w:val="285AAF07"/>
    <w:rsid w:val="286F4BC7"/>
    <w:rsid w:val="2874AC88"/>
    <w:rsid w:val="287EF307"/>
    <w:rsid w:val="2882C709"/>
    <w:rsid w:val="2883E09D"/>
    <w:rsid w:val="2895C009"/>
    <w:rsid w:val="28ABE876"/>
    <w:rsid w:val="28AF6D89"/>
    <w:rsid w:val="28C0128D"/>
    <w:rsid w:val="28D95D76"/>
    <w:rsid w:val="29063B04"/>
    <w:rsid w:val="290FE187"/>
    <w:rsid w:val="29102B60"/>
    <w:rsid w:val="294285B7"/>
    <w:rsid w:val="29428A87"/>
    <w:rsid w:val="29555FB8"/>
    <w:rsid w:val="29563E62"/>
    <w:rsid w:val="29744B0E"/>
    <w:rsid w:val="2980E93C"/>
    <w:rsid w:val="2984AF87"/>
    <w:rsid w:val="29A57FBC"/>
    <w:rsid w:val="29A5D9CB"/>
    <w:rsid w:val="29A6FDF7"/>
    <w:rsid w:val="29A91271"/>
    <w:rsid w:val="29B3E2B0"/>
    <w:rsid w:val="29D27D3E"/>
    <w:rsid w:val="29E0E032"/>
    <w:rsid w:val="29E641FF"/>
    <w:rsid w:val="29F95082"/>
    <w:rsid w:val="29FB8766"/>
    <w:rsid w:val="2A136D5A"/>
    <w:rsid w:val="2A139593"/>
    <w:rsid w:val="2A2866D7"/>
    <w:rsid w:val="2A2A1419"/>
    <w:rsid w:val="2A35AB80"/>
    <w:rsid w:val="2A52E45E"/>
    <w:rsid w:val="2A572029"/>
    <w:rsid w:val="2A59ED1A"/>
    <w:rsid w:val="2A6154E7"/>
    <w:rsid w:val="2A71A202"/>
    <w:rsid w:val="2A7FB5AB"/>
    <w:rsid w:val="2A870E75"/>
    <w:rsid w:val="2A8FF463"/>
    <w:rsid w:val="2AA8B71E"/>
    <w:rsid w:val="2AAA682A"/>
    <w:rsid w:val="2AC26197"/>
    <w:rsid w:val="2ADEB027"/>
    <w:rsid w:val="2ADFFF0B"/>
    <w:rsid w:val="2AFC43D2"/>
    <w:rsid w:val="2B2BD10A"/>
    <w:rsid w:val="2B6AF3A0"/>
    <w:rsid w:val="2B710562"/>
    <w:rsid w:val="2B80D4DB"/>
    <w:rsid w:val="2B9053E2"/>
    <w:rsid w:val="2B95A61F"/>
    <w:rsid w:val="2B9E724F"/>
    <w:rsid w:val="2BA58917"/>
    <w:rsid w:val="2BBBCBE5"/>
    <w:rsid w:val="2BC04941"/>
    <w:rsid w:val="2BC9A97F"/>
    <w:rsid w:val="2BD946E0"/>
    <w:rsid w:val="2BDC8263"/>
    <w:rsid w:val="2BEA4735"/>
    <w:rsid w:val="2BF0CE2A"/>
    <w:rsid w:val="2BF84D5F"/>
    <w:rsid w:val="2C1FC6CE"/>
    <w:rsid w:val="2C4EBC8E"/>
    <w:rsid w:val="2C598C8F"/>
    <w:rsid w:val="2C5CE593"/>
    <w:rsid w:val="2C6357EF"/>
    <w:rsid w:val="2C7F23F2"/>
    <w:rsid w:val="2CA05ACD"/>
    <w:rsid w:val="2CBAD437"/>
    <w:rsid w:val="2CC60DD4"/>
    <w:rsid w:val="2CD61AB6"/>
    <w:rsid w:val="2CDBACE1"/>
    <w:rsid w:val="2CE331B3"/>
    <w:rsid w:val="2CE80055"/>
    <w:rsid w:val="2D061015"/>
    <w:rsid w:val="2D0FC46E"/>
    <w:rsid w:val="2D124F3E"/>
    <w:rsid w:val="2D1BB3B5"/>
    <w:rsid w:val="2D1EBD6E"/>
    <w:rsid w:val="2D23E129"/>
    <w:rsid w:val="2D363B56"/>
    <w:rsid w:val="2D40CE75"/>
    <w:rsid w:val="2D4CD804"/>
    <w:rsid w:val="2D4EB7C9"/>
    <w:rsid w:val="2D518AFB"/>
    <w:rsid w:val="2D597BD4"/>
    <w:rsid w:val="2D649B20"/>
    <w:rsid w:val="2D784933"/>
    <w:rsid w:val="2D89C173"/>
    <w:rsid w:val="2D9A2025"/>
    <w:rsid w:val="2E11B425"/>
    <w:rsid w:val="2E1F9F35"/>
    <w:rsid w:val="2E2C9C9E"/>
    <w:rsid w:val="2E521A7B"/>
    <w:rsid w:val="2E72E736"/>
    <w:rsid w:val="2E7E782A"/>
    <w:rsid w:val="2E823A82"/>
    <w:rsid w:val="2E973C86"/>
    <w:rsid w:val="2E97F82D"/>
    <w:rsid w:val="2EB687F7"/>
    <w:rsid w:val="2EB7DE25"/>
    <w:rsid w:val="2EC4F5AF"/>
    <w:rsid w:val="2EC58F1E"/>
    <w:rsid w:val="2EC5C27D"/>
    <w:rsid w:val="2ECB312E"/>
    <w:rsid w:val="2EE99B52"/>
    <w:rsid w:val="2EEB0FE2"/>
    <w:rsid w:val="2EED830B"/>
    <w:rsid w:val="2EF48D7F"/>
    <w:rsid w:val="2F13D167"/>
    <w:rsid w:val="2F1AA559"/>
    <w:rsid w:val="2F79FCA0"/>
    <w:rsid w:val="2F833622"/>
    <w:rsid w:val="2F88F899"/>
    <w:rsid w:val="2F8B07AA"/>
    <w:rsid w:val="2F927B40"/>
    <w:rsid w:val="2F9DC9DD"/>
    <w:rsid w:val="2FA98326"/>
    <w:rsid w:val="2FB8EDF8"/>
    <w:rsid w:val="2FCD04C4"/>
    <w:rsid w:val="2FD89724"/>
    <w:rsid w:val="2FECCDCE"/>
    <w:rsid w:val="300E2E37"/>
    <w:rsid w:val="301E0F8C"/>
    <w:rsid w:val="3040F574"/>
    <w:rsid w:val="3041DC37"/>
    <w:rsid w:val="3055C6B8"/>
    <w:rsid w:val="3056AD7B"/>
    <w:rsid w:val="306A6D70"/>
    <w:rsid w:val="306AF3BB"/>
    <w:rsid w:val="3077613C"/>
    <w:rsid w:val="3079BB9C"/>
    <w:rsid w:val="307BB3DA"/>
    <w:rsid w:val="308F2F1C"/>
    <w:rsid w:val="30975910"/>
    <w:rsid w:val="309F3BD2"/>
    <w:rsid w:val="30A50812"/>
    <w:rsid w:val="30A6E0E9"/>
    <w:rsid w:val="30ADFA25"/>
    <w:rsid w:val="30B3686C"/>
    <w:rsid w:val="30B92549"/>
    <w:rsid w:val="30BB8A62"/>
    <w:rsid w:val="30CCAC13"/>
    <w:rsid w:val="30E4D4D1"/>
    <w:rsid w:val="30EA31D2"/>
    <w:rsid w:val="30EBB00D"/>
    <w:rsid w:val="30EDA84B"/>
    <w:rsid w:val="31056EE7"/>
    <w:rsid w:val="3108316E"/>
    <w:rsid w:val="31201805"/>
    <w:rsid w:val="3121130E"/>
    <w:rsid w:val="312669AE"/>
    <w:rsid w:val="3130B194"/>
    <w:rsid w:val="314785DA"/>
    <w:rsid w:val="314FC62B"/>
    <w:rsid w:val="315AE47C"/>
    <w:rsid w:val="315D0D06"/>
    <w:rsid w:val="315FA754"/>
    <w:rsid w:val="318B1F57"/>
    <w:rsid w:val="318B435F"/>
    <w:rsid w:val="31A60A9C"/>
    <w:rsid w:val="31B7D4D8"/>
    <w:rsid w:val="31BC2776"/>
    <w:rsid w:val="31BD765A"/>
    <w:rsid w:val="31C850F9"/>
    <w:rsid w:val="31CAC7FF"/>
    <w:rsid w:val="31DB75F6"/>
    <w:rsid w:val="31E11E76"/>
    <w:rsid w:val="31E79CF4"/>
    <w:rsid w:val="31F447C4"/>
    <w:rsid w:val="3205E3C2"/>
    <w:rsid w:val="3248ED0B"/>
    <w:rsid w:val="325C204C"/>
    <w:rsid w:val="326FAE3F"/>
    <w:rsid w:val="32930461"/>
    <w:rsid w:val="3299CD8F"/>
    <w:rsid w:val="32AFC40A"/>
    <w:rsid w:val="32C25EC8"/>
    <w:rsid w:val="32DEE029"/>
    <w:rsid w:val="32F98E2B"/>
    <w:rsid w:val="3301453D"/>
    <w:rsid w:val="331A2FB8"/>
    <w:rsid w:val="331CC1F3"/>
    <w:rsid w:val="331FE921"/>
    <w:rsid w:val="332525FC"/>
    <w:rsid w:val="3334BB60"/>
    <w:rsid w:val="33364B77"/>
    <w:rsid w:val="3364F63B"/>
    <w:rsid w:val="3374037E"/>
    <w:rsid w:val="3380E394"/>
    <w:rsid w:val="338DED16"/>
    <w:rsid w:val="33974D3E"/>
    <w:rsid w:val="33B80F61"/>
    <w:rsid w:val="33BEBE6E"/>
    <w:rsid w:val="33DECC9F"/>
    <w:rsid w:val="33DFBAA6"/>
    <w:rsid w:val="33E6A24E"/>
    <w:rsid w:val="33E861E4"/>
    <w:rsid w:val="33F261D6"/>
    <w:rsid w:val="33F4355B"/>
    <w:rsid w:val="33FBC57E"/>
    <w:rsid w:val="3402FA9D"/>
    <w:rsid w:val="3451EC80"/>
    <w:rsid w:val="345E647F"/>
    <w:rsid w:val="34609B21"/>
    <w:rsid w:val="3474BC3D"/>
    <w:rsid w:val="347EAC99"/>
    <w:rsid w:val="34BD6B53"/>
    <w:rsid w:val="34D0B07A"/>
    <w:rsid w:val="34D7519B"/>
    <w:rsid w:val="34DFAE60"/>
    <w:rsid w:val="34E9F8CB"/>
    <w:rsid w:val="34EA9A3F"/>
    <w:rsid w:val="34F4A7B1"/>
    <w:rsid w:val="3502A62A"/>
    <w:rsid w:val="35084B00"/>
    <w:rsid w:val="35157F30"/>
    <w:rsid w:val="3515BCC5"/>
    <w:rsid w:val="351EC68D"/>
    <w:rsid w:val="351FA4E2"/>
    <w:rsid w:val="3537126A"/>
    <w:rsid w:val="353BA4F6"/>
    <w:rsid w:val="355CC94D"/>
    <w:rsid w:val="356BEA12"/>
    <w:rsid w:val="35734EFB"/>
    <w:rsid w:val="357C0959"/>
    <w:rsid w:val="358516BC"/>
    <w:rsid w:val="35929DB1"/>
    <w:rsid w:val="359F9FDF"/>
    <w:rsid w:val="35F252ED"/>
    <w:rsid w:val="35FA030A"/>
    <w:rsid w:val="35FC9AD3"/>
    <w:rsid w:val="36000EA4"/>
    <w:rsid w:val="360D7034"/>
    <w:rsid w:val="3626CDBB"/>
    <w:rsid w:val="362B9093"/>
    <w:rsid w:val="362BC364"/>
    <w:rsid w:val="3658837D"/>
    <w:rsid w:val="365B85F2"/>
    <w:rsid w:val="367D3252"/>
    <w:rsid w:val="36884E1E"/>
    <w:rsid w:val="368CD612"/>
    <w:rsid w:val="369DB7D5"/>
    <w:rsid w:val="36A75F35"/>
    <w:rsid w:val="36CFDF5B"/>
    <w:rsid w:val="36D2CCB2"/>
    <w:rsid w:val="36D3D54C"/>
    <w:rsid w:val="36D45CB7"/>
    <w:rsid w:val="37157BDA"/>
    <w:rsid w:val="37225840"/>
    <w:rsid w:val="373B977E"/>
    <w:rsid w:val="3741648D"/>
    <w:rsid w:val="37521D48"/>
    <w:rsid w:val="375BEDB0"/>
    <w:rsid w:val="37757BE7"/>
    <w:rsid w:val="3787284A"/>
    <w:rsid w:val="378E4807"/>
    <w:rsid w:val="37B5F34C"/>
    <w:rsid w:val="37BD67D9"/>
    <w:rsid w:val="37C411B9"/>
    <w:rsid w:val="37C56E7A"/>
    <w:rsid w:val="37DF9E92"/>
    <w:rsid w:val="37FEF10E"/>
    <w:rsid w:val="381835E5"/>
    <w:rsid w:val="384CDCD4"/>
    <w:rsid w:val="385A6CD2"/>
    <w:rsid w:val="38813619"/>
    <w:rsid w:val="388A4352"/>
    <w:rsid w:val="388C8ABB"/>
    <w:rsid w:val="38AE6B52"/>
    <w:rsid w:val="38B5C065"/>
    <w:rsid w:val="38B7B3BD"/>
    <w:rsid w:val="38BE4B15"/>
    <w:rsid w:val="38E5F6CE"/>
    <w:rsid w:val="38EC1565"/>
    <w:rsid w:val="39045369"/>
    <w:rsid w:val="3908D1AA"/>
    <w:rsid w:val="39184999"/>
    <w:rsid w:val="39219EFD"/>
    <w:rsid w:val="393E17CA"/>
    <w:rsid w:val="3952B8B4"/>
    <w:rsid w:val="3961145E"/>
    <w:rsid w:val="3964EC2A"/>
    <w:rsid w:val="397FE587"/>
    <w:rsid w:val="398F8CC7"/>
    <w:rsid w:val="3996587A"/>
    <w:rsid w:val="399DE89D"/>
    <w:rsid w:val="399E5098"/>
    <w:rsid w:val="39AB979F"/>
    <w:rsid w:val="39BC8A49"/>
    <w:rsid w:val="39C09BB4"/>
    <w:rsid w:val="39C388CD"/>
    <w:rsid w:val="39D308CF"/>
    <w:rsid w:val="39DB4F69"/>
    <w:rsid w:val="39E4EF17"/>
    <w:rsid w:val="39EA349F"/>
    <w:rsid w:val="3A067966"/>
    <w:rsid w:val="3A097143"/>
    <w:rsid w:val="3A0CE7B6"/>
    <w:rsid w:val="3A0E65F1"/>
    <w:rsid w:val="3A1E72D3"/>
    <w:rsid w:val="3A3376E8"/>
    <w:rsid w:val="3A3E58CB"/>
    <w:rsid w:val="3A440FAF"/>
    <w:rsid w:val="3A581C8B"/>
    <w:rsid w:val="3A6A3221"/>
    <w:rsid w:val="3A767F62"/>
    <w:rsid w:val="3A7D8D43"/>
    <w:rsid w:val="3A880A7F"/>
    <w:rsid w:val="3AA1D3F1"/>
    <w:rsid w:val="3AB13035"/>
    <w:rsid w:val="3AB62414"/>
    <w:rsid w:val="3AC405E7"/>
    <w:rsid w:val="3AD21990"/>
    <w:rsid w:val="3ADF75CD"/>
    <w:rsid w:val="3AE4D2A2"/>
    <w:rsid w:val="3AE7C613"/>
    <w:rsid w:val="3AEC2B35"/>
    <w:rsid w:val="3AF779D2"/>
    <w:rsid w:val="3B04495B"/>
    <w:rsid w:val="3B276F31"/>
    <w:rsid w:val="3B3C3DF0"/>
    <w:rsid w:val="3B4E17C7"/>
    <w:rsid w:val="3B5B4F07"/>
    <w:rsid w:val="3B5CEC20"/>
    <w:rsid w:val="3B602377"/>
    <w:rsid w:val="3B65ED06"/>
    <w:rsid w:val="3B82792B"/>
    <w:rsid w:val="3B8474BD"/>
    <w:rsid w:val="3B908CD4"/>
    <w:rsid w:val="3B94B375"/>
    <w:rsid w:val="3B94F4D4"/>
    <w:rsid w:val="3B9A7298"/>
    <w:rsid w:val="3B9D5FB1"/>
    <w:rsid w:val="3BA0AB98"/>
    <w:rsid w:val="3BAB6FDA"/>
    <w:rsid w:val="3BBF7291"/>
    <w:rsid w:val="3BC1A65F"/>
    <w:rsid w:val="3BDB456B"/>
    <w:rsid w:val="3BE5E275"/>
    <w:rsid w:val="3BF48285"/>
    <w:rsid w:val="3BFA73CB"/>
    <w:rsid w:val="3BFAE405"/>
    <w:rsid w:val="3C078ED5"/>
    <w:rsid w:val="3C2D07B5"/>
    <w:rsid w:val="3C3367FF"/>
    <w:rsid w:val="3C356B99"/>
    <w:rsid w:val="3C42D2D1"/>
    <w:rsid w:val="3C4FAA7A"/>
    <w:rsid w:val="3C53598A"/>
    <w:rsid w:val="3C576427"/>
    <w:rsid w:val="3C57A190"/>
    <w:rsid w:val="3C58E5DC"/>
    <w:rsid w:val="3C73F020"/>
    <w:rsid w:val="3C75EA1D"/>
    <w:rsid w:val="3C76EA5E"/>
    <w:rsid w:val="3C77AEC6"/>
    <w:rsid w:val="3C8BB444"/>
    <w:rsid w:val="3CA7F465"/>
    <w:rsid w:val="3CAE8542"/>
    <w:rsid w:val="3CB8E70F"/>
    <w:rsid w:val="3CC4606A"/>
    <w:rsid w:val="3CCACEBA"/>
    <w:rsid w:val="3CCCD5DF"/>
    <w:rsid w:val="3CD1FC8F"/>
    <w:rsid w:val="3CF88BC1"/>
    <w:rsid w:val="3D01BD67"/>
    <w:rsid w:val="3D0AEAF0"/>
    <w:rsid w:val="3D0EC98A"/>
    <w:rsid w:val="3D2200EE"/>
    <w:rsid w:val="3D22C33F"/>
    <w:rsid w:val="3D265611"/>
    <w:rsid w:val="3D355DA2"/>
    <w:rsid w:val="3D36D232"/>
    <w:rsid w:val="3D4D1F58"/>
    <w:rsid w:val="3D4D570F"/>
    <w:rsid w:val="3D5D9B79"/>
    <w:rsid w:val="3D62C8FD"/>
    <w:rsid w:val="3D6ECBB8"/>
    <w:rsid w:val="3D7D3821"/>
    <w:rsid w:val="3D7E2794"/>
    <w:rsid w:val="3D8A3454"/>
    <w:rsid w:val="3DAC327E"/>
    <w:rsid w:val="3DC062AD"/>
    <w:rsid w:val="3DD78739"/>
    <w:rsid w:val="3DDFB12D"/>
    <w:rsid w:val="3DE793EF"/>
    <w:rsid w:val="3DEDBA3E"/>
    <w:rsid w:val="3DF65BB6"/>
    <w:rsid w:val="3E01859A"/>
    <w:rsid w:val="3E026444"/>
    <w:rsid w:val="3E3289EF"/>
    <w:rsid w:val="3E5235D2"/>
    <w:rsid w:val="3E6EC1CB"/>
    <w:rsid w:val="3E7909B1"/>
    <w:rsid w:val="3E9A8920"/>
    <w:rsid w:val="3EAD51AE"/>
    <w:rsid w:val="3EB98275"/>
    <w:rsid w:val="3EBA3667"/>
    <w:rsid w:val="3EBCEC80"/>
    <w:rsid w:val="3EEA5C12"/>
    <w:rsid w:val="3F10A916"/>
    <w:rsid w:val="3F2405CA"/>
    <w:rsid w:val="3F34E52C"/>
    <w:rsid w:val="3F36DD6A"/>
    <w:rsid w:val="3F3794D1"/>
    <w:rsid w:val="3F5F1DA2"/>
    <w:rsid w:val="3F64B7E0"/>
    <w:rsid w:val="3F69C121"/>
    <w:rsid w:val="3F6DA40A"/>
    <w:rsid w:val="3F77C2E8"/>
    <w:rsid w:val="3F79F14B"/>
    <w:rsid w:val="3FA3B9B3"/>
    <w:rsid w:val="3FAF3DA6"/>
    <w:rsid w:val="3FB059BF"/>
    <w:rsid w:val="3FBAE193"/>
    <w:rsid w:val="3FC79122"/>
    <w:rsid w:val="3FD46B17"/>
    <w:rsid w:val="3FDDB963"/>
    <w:rsid w:val="4022B052"/>
    <w:rsid w:val="402B5B93"/>
    <w:rsid w:val="406D7E19"/>
    <w:rsid w:val="407954D7"/>
    <w:rsid w:val="407EA394"/>
    <w:rsid w:val="40857786"/>
    <w:rsid w:val="4085AA57"/>
    <w:rsid w:val="4093FD8D"/>
    <w:rsid w:val="40A16D02"/>
    <w:rsid w:val="40A4C606"/>
    <w:rsid w:val="40B61E52"/>
    <w:rsid w:val="40B67117"/>
    <w:rsid w:val="40CAA146"/>
    <w:rsid w:val="40D1E669"/>
    <w:rsid w:val="40DFA55B"/>
    <w:rsid w:val="410601BC"/>
    <w:rsid w:val="410E2118"/>
    <w:rsid w:val="4125B569"/>
    <w:rsid w:val="4139D330"/>
    <w:rsid w:val="414EDB87"/>
    <w:rsid w:val="41669DE1"/>
    <w:rsid w:val="416D471B"/>
    <w:rsid w:val="416ED010"/>
    <w:rsid w:val="417CBF0A"/>
    <w:rsid w:val="417D9097"/>
    <w:rsid w:val="4197777E"/>
    <w:rsid w:val="419A11CC"/>
    <w:rsid w:val="41CD686E"/>
    <w:rsid w:val="41E30F8E"/>
    <w:rsid w:val="41EC8347"/>
    <w:rsid w:val="41F691EE"/>
    <w:rsid w:val="41FE4CA3"/>
    <w:rsid w:val="4202BB71"/>
    <w:rsid w:val="4208031F"/>
    <w:rsid w:val="421A577B"/>
    <w:rsid w:val="422EDFD7"/>
    <w:rsid w:val="423E2426"/>
    <w:rsid w:val="42496244"/>
    <w:rsid w:val="425DD74D"/>
    <w:rsid w:val="425F4E6A"/>
    <w:rsid w:val="42748550"/>
    <w:rsid w:val="4285E021"/>
    <w:rsid w:val="4295CC0E"/>
    <w:rsid w:val="42A26C1A"/>
    <w:rsid w:val="42AFE5C6"/>
    <w:rsid w:val="42BF50E9"/>
    <w:rsid w:val="42CFCBBE"/>
    <w:rsid w:val="42F0B0C2"/>
    <w:rsid w:val="42F5A983"/>
    <w:rsid w:val="42FCC940"/>
    <w:rsid w:val="4304B114"/>
    <w:rsid w:val="43549A30"/>
    <w:rsid w:val="436938CF"/>
    <w:rsid w:val="436E590A"/>
    <w:rsid w:val="43830DD4"/>
    <w:rsid w:val="43962146"/>
    <w:rsid w:val="4397A5FE"/>
    <w:rsid w:val="439D3882"/>
    <w:rsid w:val="43A0523A"/>
    <w:rsid w:val="43A3DE0F"/>
    <w:rsid w:val="43C58A6F"/>
    <w:rsid w:val="43D4A4CF"/>
    <w:rsid w:val="4400CE6B"/>
    <w:rsid w:val="441CB4D4"/>
    <w:rsid w:val="442CCC4E"/>
    <w:rsid w:val="4432995D"/>
    <w:rsid w:val="44398D49"/>
    <w:rsid w:val="443DAD16"/>
    <w:rsid w:val="4441D0A4"/>
    <w:rsid w:val="4488D5E7"/>
    <w:rsid w:val="448989D9"/>
    <w:rsid w:val="449043D8"/>
    <w:rsid w:val="44A445CD"/>
    <w:rsid w:val="44C045E1"/>
    <w:rsid w:val="44C077E3"/>
    <w:rsid w:val="44CF8067"/>
    <w:rsid w:val="44D6A024"/>
    <w:rsid w:val="44DE3B4D"/>
    <w:rsid w:val="44F3593C"/>
    <w:rsid w:val="45050930"/>
    <w:rsid w:val="450C69D6"/>
    <w:rsid w:val="450D33F3"/>
    <w:rsid w:val="451652EE"/>
    <w:rsid w:val="4521C7FA"/>
    <w:rsid w:val="452F1CED"/>
    <w:rsid w:val="455978DD"/>
    <w:rsid w:val="4562C3A9"/>
    <w:rsid w:val="456D5641"/>
    <w:rsid w:val="4577F27C"/>
    <w:rsid w:val="4592B683"/>
    <w:rsid w:val="4596B517"/>
    <w:rsid w:val="45A1F821"/>
    <w:rsid w:val="45B45750"/>
    <w:rsid w:val="45CD692A"/>
    <w:rsid w:val="45EF36A5"/>
    <w:rsid w:val="45FAAF05"/>
    <w:rsid w:val="46021CD2"/>
    <w:rsid w:val="460708D8"/>
    <w:rsid w:val="460B6C0F"/>
    <w:rsid w:val="462FF026"/>
    <w:rsid w:val="46328720"/>
    <w:rsid w:val="464DF706"/>
    <w:rsid w:val="467D1B5F"/>
    <w:rsid w:val="46926495"/>
    <w:rsid w:val="46A116FA"/>
    <w:rsid w:val="46AEC5FC"/>
    <w:rsid w:val="46B79CCA"/>
    <w:rsid w:val="46C5F988"/>
    <w:rsid w:val="46CD3020"/>
    <w:rsid w:val="46D01E98"/>
    <w:rsid w:val="46D105C1"/>
    <w:rsid w:val="4703760D"/>
    <w:rsid w:val="4708F3D1"/>
    <w:rsid w:val="470A0D65"/>
    <w:rsid w:val="470F2CD1"/>
    <w:rsid w:val="4711EF58"/>
    <w:rsid w:val="4715A137"/>
    <w:rsid w:val="47231BA1"/>
    <w:rsid w:val="472B37A9"/>
    <w:rsid w:val="473966DD"/>
    <w:rsid w:val="47501D94"/>
    <w:rsid w:val="4751C960"/>
    <w:rsid w:val="4756BE0E"/>
    <w:rsid w:val="4766CAF0"/>
    <w:rsid w:val="4776100E"/>
    <w:rsid w:val="47B1540A"/>
    <w:rsid w:val="47B18667"/>
    <w:rsid w:val="47B8E401"/>
    <w:rsid w:val="47C22430"/>
    <w:rsid w:val="47C622C9"/>
    <w:rsid w:val="47C64641"/>
    <w:rsid w:val="47FA2CAC"/>
    <w:rsid w:val="47FE7C31"/>
    <w:rsid w:val="48040A98"/>
    <w:rsid w:val="4804FE2D"/>
    <w:rsid w:val="482B79B3"/>
    <w:rsid w:val="482D2ABF"/>
    <w:rsid w:val="483A4249"/>
    <w:rsid w:val="485FCED2"/>
    <w:rsid w:val="486739BB"/>
    <w:rsid w:val="4873AA12"/>
    <w:rsid w:val="48746CB1"/>
    <w:rsid w:val="48797A41"/>
    <w:rsid w:val="4884960D"/>
    <w:rsid w:val="4888C772"/>
    <w:rsid w:val="48A08E0E"/>
    <w:rsid w:val="48A3DEDB"/>
    <w:rsid w:val="48A669AB"/>
    <w:rsid w:val="48ACFF0B"/>
    <w:rsid w:val="48BBD848"/>
    <w:rsid w:val="48CC1CB2"/>
    <w:rsid w:val="48D390F3"/>
    <w:rsid w:val="48DDCA48"/>
    <w:rsid w:val="48E14900"/>
    <w:rsid w:val="48F3C7F7"/>
    <w:rsid w:val="48FA0B42"/>
    <w:rsid w:val="4911AD9E"/>
    <w:rsid w:val="4929F007"/>
    <w:rsid w:val="49400961"/>
    <w:rsid w:val="49433C22"/>
    <w:rsid w:val="49489C77"/>
    <w:rsid w:val="49515A8F"/>
    <w:rsid w:val="49557318"/>
    <w:rsid w:val="4964DCEF"/>
    <w:rsid w:val="497DAE49"/>
    <w:rsid w:val="498476F0"/>
    <w:rsid w:val="499A9CD8"/>
    <w:rsid w:val="49A42B12"/>
    <w:rsid w:val="49A521FD"/>
    <w:rsid w:val="49BC483D"/>
    <w:rsid w:val="49BF427B"/>
    <w:rsid w:val="49C0B70B"/>
    <w:rsid w:val="49F04C82"/>
    <w:rsid w:val="49FC1FC0"/>
    <w:rsid w:val="49FDF345"/>
    <w:rsid w:val="4A0CB887"/>
    <w:rsid w:val="4A2803AE"/>
    <w:rsid w:val="4A3E7B66"/>
    <w:rsid w:val="4A4212CE"/>
    <w:rsid w:val="4A43DBBB"/>
    <w:rsid w:val="4A682269"/>
    <w:rsid w:val="4A6EAE2E"/>
    <w:rsid w:val="4A7DB5BF"/>
    <w:rsid w:val="4A886A83"/>
    <w:rsid w:val="4AA36665"/>
    <w:rsid w:val="4AA5F396"/>
    <w:rsid w:val="4AA7287F"/>
    <w:rsid w:val="4ADC800F"/>
    <w:rsid w:val="4AFE659B"/>
    <w:rsid w:val="4B149188"/>
    <w:rsid w:val="4B178360"/>
    <w:rsid w:val="4B19E045"/>
    <w:rsid w:val="4B1DBFAE"/>
    <w:rsid w:val="4B24F3FE"/>
    <w:rsid w:val="4B2695AD"/>
    <w:rsid w:val="4B3D9D93"/>
    <w:rsid w:val="4B41096E"/>
    <w:rsid w:val="4B45C8FF"/>
    <w:rsid w:val="4B52A78C"/>
    <w:rsid w:val="4B61D724"/>
    <w:rsid w:val="4B663391"/>
    <w:rsid w:val="4B76A868"/>
    <w:rsid w:val="4B8DD7B8"/>
    <w:rsid w:val="4B8E646C"/>
    <w:rsid w:val="4BA38C28"/>
    <w:rsid w:val="4BADFBE8"/>
    <w:rsid w:val="4BCF5F4C"/>
    <w:rsid w:val="4BD35550"/>
    <w:rsid w:val="4BD5F6A4"/>
    <w:rsid w:val="4BE7D610"/>
    <w:rsid w:val="4C01A7C1"/>
    <w:rsid w:val="4C085380"/>
    <w:rsid w:val="4C0FEE3B"/>
    <w:rsid w:val="4C22A74D"/>
    <w:rsid w:val="4C32B42F"/>
    <w:rsid w:val="4C354E7D"/>
    <w:rsid w:val="4C35814E"/>
    <w:rsid w:val="4C3AA0BA"/>
    <w:rsid w:val="4C3DAB42"/>
    <w:rsid w:val="4C48B7E3"/>
    <w:rsid w:val="4C7039AB"/>
    <w:rsid w:val="4C777AD2"/>
    <w:rsid w:val="4C897217"/>
    <w:rsid w:val="4C8FEB00"/>
    <w:rsid w:val="4C923ED9"/>
    <w:rsid w:val="4C949BBE"/>
    <w:rsid w:val="4C9DF822"/>
    <w:rsid w:val="4CA85469"/>
    <w:rsid w:val="4CD99D45"/>
    <w:rsid w:val="4CE291AE"/>
    <w:rsid w:val="4D0511F4"/>
    <w:rsid w:val="4D05F8B7"/>
    <w:rsid w:val="4D1E24F5"/>
    <w:rsid w:val="4D40AA3B"/>
    <w:rsid w:val="4D450D7B"/>
    <w:rsid w:val="4D47DE2F"/>
    <w:rsid w:val="4D4A3BB4"/>
    <w:rsid w:val="4D61EF79"/>
    <w:rsid w:val="4D654850"/>
    <w:rsid w:val="4D83D717"/>
    <w:rsid w:val="4D8CD4C3"/>
    <w:rsid w:val="4D8E2AF1"/>
    <w:rsid w:val="4D9D3375"/>
    <w:rsid w:val="4DA0D221"/>
    <w:rsid w:val="4DACA55F"/>
    <w:rsid w:val="4DC6FBB1"/>
    <w:rsid w:val="4DCDCFA3"/>
    <w:rsid w:val="4DD1CBB2"/>
    <w:rsid w:val="4DD84CDF"/>
    <w:rsid w:val="4DD952E2"/>
    <w:rsid w:val="4DF27BC7"/>
    <w:rsid w:val="4DFACD25"/>
    <w:rsid w:val="4DFC7E31"/>
    <w:rsid w:val="4E0E8061"/>
    <w:rsid w:val="4E23A9E7"/>
    <w:rsid w:val="4E30C62E"/>
    <w:rsid w:val="4E438D52"/>
    <w:rsid w:val="4E43C023"/>
    <w:rsid w:val="4E4E59D9"/>
    <w:rsid w:val="4E6BE2EC"/>
    <w:rsid w:val="4E79B92C"/>
    <w:rsid w:val="4E7DE711"/>
    <w:rsid w:val="4E8B2BBA"/>
    <w:rsid w:val="4EC31B69"/>
    <w:rsid w:val="4EC808FF"/>
    <w:rsid w:val="4ECFE1F1"/>
    <w:rsid w:val="4EE269E9"/>
    <w:rsid w:val="4EF08856"/>
    <w:rsid w:val="4F0ED373"/>
    <w:rsid w:val="4F128F94"/>
    <w:rsid w:val="4F133B6D"/>
    <w:rsid w:val="4F1766CB"/>
    <w:rsid w:val="4F1D85D8"/>
    <w:rsid w:val="4F2B34DA"/>
    <w:rsid w:val="4F2B5CE7"/>
    <w:rsid w:val="4F49DC72"/>
    <w:rsid w:val="4F6630D5"/>
    <w:rsid w:val="4F6CB1D6"/>
    <w:rsid w:val="4F71DCD5"/>
    <w:rsid w:val="4F797A07"/>
    <w:rsid w:val="4F7FE4EB"/>
    <w:rsid w:val="4F83E0FA"/>
    <w:rsid w:val="4F8E95ED"/>
    <w:rsid w:val="4F9A66C4"/>
    <w:rsid w:val="4F9C9CFA"/>
    <w:rsid w:val="4FC073DA"/>
    <w:rsid w:val="4FC1A58E"/>
    <w:rsid w:val="4FD4A409"/>
    <w:rsid w:val="4FEB2659"/>
    <w:rsid w:val="4FFBD54B"/>
    <w:rsid w:val="503E01A0"/>
    <w:rsid w:val="504499CE"/>
    <w:rsid w:val="504764D6"/>
    <w:rsid w:val="504816B5"/>
    <w:rsid w:val="504D0931"/>
    <w:rsid w:val="505B4AF0"/>
    <w:rsid w:val="5061DA75"/>
    <w:rsid w:val="50646545"/>
    <w:rsid w:val="506DC9BC"/>
    <w:rsid w:val="507AEB0F"/>
    <w:rsid w:val="50889A11"/>
    <w:rsid w:val="50920020"/>
    <w:rsid w:val="5092E47C"/>
    <w:rsid w:val="50995533"/>
    <w:rsid w:val="509B488B"/>
    <w:rsid w:val="509EEE0B"/>
    <w:rsid w:val="50BAEE1F"/>
    <w:rsid w:val="50CDC3D1"/>
    <w:rsid w:val="50DBD77A"/>
    <w:rsid w:val="50EE908C"/>
    <w:rsid w:val="512CAFBF"/>
    <w:rsid w:val="51365083"/>
    <w:rsid w:val="51596F5E"/>
    <w:rsid w:val="515F3993"/>
    <w:rsid w:val="51650CF1"/>
    <w:rsid w:val="517C0E9D"/>
    <w:rsid w:val="517E6284"/>
    <w:rsid w:val="5190054E"/>
    <w:rsid w:val="5193DC6E"/>
    <w:rsid w:val="51A43082"/>
    <w:rsid w:val="51D101E7"/>
    <w:rsid w:val="51D1E1F6"/>
    <w:rsid w:val="51F07C84"/>
    <w:rsid w:val="51FFDF17"/>
    <w:rsid w:val="52089DFE"/>
    <w:rsid w:val="52170BB6"/>
    <w:rsid w:val="521C9B5C"/>
    <w:rsid w:val="522099F0"/>
    <w:rsid w:val="522ACBAB"/>
    <w:rsid w:val="524DA01E"/>
    <w:rsid w:val="526161FF"/>
    <w:rsid w:val="527D13D3"/>
    <w:rsid w:val="527DAE0A"/>
    <w:rsid w:val="529E3BBD"/>
    <w:rsid w:val="52A4728C"/>
    <w:rsid w:val="52B5C4E4"/>
    <w:rsid w:val="52B897F7"/>
    <w:rsid w:val="52F72A5F"/>
    <w:rsid w:val="5305DB23"/>
    <w:rsid w:val="531F0875"/>
    <w:rsid w:val="531FD2BE"/>
    <w:rsid w:val="533013FB"/>
    <w:rsid w:val="533F21F6"/>
    <w:rsid w:val="5356DD42"/>
    <w:rsid w:val="535D7E63"/>
    <w:rsid w:val="535FDC17"/>
    <w:rsid w:val="5366B214"/>
    <w:rsid w:val="537421A2"/>
    <w:rsid w:val="53BA0C71"/>
    <w:rsid w:val="53BC7195"/>
    <w:rsid w:val="53C76FBF"/>
    <w:rsid w:val="53C97743"/>
    <w:rsid w:val="53D9B5FB"/>
    <w:rsid w:val="53F6F944"/>
    <w:rsid w:val="540C222E"/>
    <w:rsid w:val="54126F0E"/>
    <w:rsid w:val="541297A5"/>
    <w:rsid w:val="541EC21A"/>
    <w:rsid w:val="5425CCA7"/>
    <w:rsid w:val="5435766C"/>
    <w:rsid w:val="543C47D9"/>
    <w:rsid w:val="5475D76C"/>
    <w:rsid w:val="54787FB5"/>
    <w:rsid w:val="547D9204"/>
    <w:rsid w:val="5482C79B"/>
    <w:rsid w:val="54926EDB"/>
    <w:rsid w:val="54975C71"/>
    <w:rsid w:val="54A6BBAB"/>
    <w:rsid w:val="54ACFA83"/>
    <w:rsid w:val="54AF2CBC"/>
    <w:rsid w:val="54B5915D"/>
    <w:rsid w:val="54BE5A13"/>
    <w:rsid w:val="54BFDBC8"/>
    <w:rsid w:val="54C3405F"/>
    <w:rsid w:val="54DC208F"/>
    <w:rsid w:val="54DF186C"/>
    <w:rsid w:val="54E60558"/>
    <w:rsid w:val="54F3E9B0"/>
    <w:rsid w:val="5509EADF"/>
    <w:rsid w:val="550EADB7"/>
    <w:rsid w:val="5515F832"/>
    <w:rsid w:val="551DD2DB"/>
    <w:rsid w:val="55231A80"/>
    <w:rsid w:val="5526D2E4"/>
    <w:rsid w:val="552DC3B4"/>
    <w:rsid w:val="553D59ED"/>
    <w:rsid w:val="55465DCB"/>
    <w:rsid w:val="5551518A"/>
    <w:rsid w:val="55603AD0"/>
    <w:rsid w:val="556AA0F9"/>
    <w:rsid w:val="557B39C0"/>
    <w:rsid w:val="55A3F77B"/>
    <w:rsid w:val="55C1C446"/>
    <w:rsid w:val="55CD20FB"/>
    <w:rsid w:val="55D14F0C"/>
    <w:rsid w:val="55E7774D"/>
    <w:rsid w:val="55ECB7A8"/>
    <w:rsid w:val="561EC2BA"/>
    <w:rsid w:val="56262265"/>
    <w:rsid w:val="562AFB45"/>
    <w:rsid w:val="563EC6EF"/>
    <w:rsid w:val="5657ED83"/>
    <w:rsid w:val="566CF198"/>
    <w:rsid w:val="5670D038"/>
    <w:rsid w:val="5676E95F"/>
    <w:rsid w:val="567AE54D"/>
    <w:rsid w:val="5688617E"/>
    <w:rsid w:val="56AE83F0"/>
    <w:rsid w:val="56DCCA0C"/>
    <w:rsid w:val="56DD27E6"/>
    <w:rsid w:val="56E337B4"/>
    <w:rsid w:val="56EB53C1"/>
    <w:rsid w:val="570270AA"/>
    <w:rsid w:val="57233024"/>
    <w:rsid w:val="5731D0AD"/>
    <w:rsid w:val="57435E49"/>
    <w:rsid w:val="574477DD"/>
    <w:rsid w:val="574FDEE5"/>
    <w:rsid w:val="575B58C8"/>
    <w:rsid w:val="57700918"/>
    <w:rsid w:val="578A839B"/>
    <w:rsid w:val="579B9B2A"/>
    <w:rsid w:val="579E7661"/>
    <w:rsid w:val="57A40287"/>
    <w:rsid w:val="57B06C6E"/>
    <w:rsid w:val="57B1EE23"/>
    <w:rsid w:val="57D0C2A0"/>
    <w:rsid w:val="57D12AC7"/>
    <w:rsid w:val="57ECC2B4"/>
    <w:rsid w:val="57F1419D"/>
    <w:rsid w:val="5804BEA6"/>
    <w:rsid w:val="580B04CB"/>
    <w:rsid w:val="580BC933"/>
    <w:rsid w:val="5822C681"/>
    <w:rsid w:val="5831C467"/>
    <w:rsid w:val="5847E210"/>
    <w:rsid w:val="5854BC31"/>
    <w:rsid w:val="58679537"/>
    <w:rsid w:val="587DA682"/>
    <w:rsid w:val="588DA5CD"/>
    <w:rsid w:val="5893147E"/>
    <w:rsid w:val="58BA707E"/>
    <w:rsid w:val="58C11DAC"/>
    <w:rsid w:val="58CB194B"/>
    <w:rsid w:val="58D72CC3"/>
    <w:rsid w:val="58DE3612"/>
    <w:rsid w:val="58DECA03"/>
    <w:rsid w:val="58EC8E67"/>
    <w:rsid w:val="59323942"/>
    <w:rsid w:val="59352E6E"/>
    <w:rsid w:val="593B01F8"/>
    <w:rsid w:val="594468F4"/>
    <w:rsid w:val="59674B43"/>
    <w:rsid w:val="5970F8BC"/>
    <w:rsid w:val="5981A52E"/>
    <w:rsid w:val="598D9210"/>
    <w:rsid w:val="59C1180A"/>
    <w:rsid w:val="59C26AB8"/>
    <w:rsid w:val="59DE62B9"/>
    <w:rsid w:val="59E6503F"/>
    <w:rsid w:val="59F15663"/>
    <w:rsid w:val="59F9ACF3"/>
    <w:rsid w:val="5A0A93D4"/>
    <w:rsid w:val="5A1F906A"/>
    <w:rsid w:val="5A2672BE"/>
    <w:rsid w:val="5A2F9C51"/>
    <w:rsid w:val="5A3F684A"/>
    <w:rsid w:val="5A64386A"/>
    <w:rsid w:val="5A6791E1"/>
    <w:rsid w:val="5A7C4DF5"/>
    <w:rsid w:val="5A84E4CF"/>
    <w:rsid w:val="5AAE03B7"/>
    <w:rsid w:val="5AC661CB"/>
    <w:rsid w:val="5AC9C13C"/>
    <w:rsid w:val="5AE92A3E"/>
    <w:rsid w:val="5B080953"/>
    <w:rsid w:val="5B20A4FC"/>
    <w:rsid w:val="5B22C7CC"/>
    <w:rsid w:val="5B23D6C2"/>
    <w:rsid w:val="5B399953"/>
    <w:rsid w:val="5B5B798D"/>
    <w:rsid w:val="5B5EE7ED"/>
    <w:rsid w:val="5B66A2A2"/>
    <w:rsid w:val="5B729B7D"/>
    <w:rsid w:val="5B815E6A"/>
    <w:rsid w:val="5B929941"/>
    <w:rsid w:val="5BA02FD8"/>
    <w:rsid w:val="5BB134BC"/>
    <w:rsid w:val="5BB54C84"/>
    <w:rsid w:val="5BC93F1E"/>
    <w:rsid w:val="5BD0330A"/>
    <w:rsid w:val="5BD34C20"/>
    <w:rsid w:val="5BDCBDB4"/>
    <w:rsid w:val="5BDEA0C2"/>
    <w:rsid w:val="5BE9D6C7"/>
    <w:rsid w:val="5BFD308C"/>
    <w:rsid w:val="5C09C9C4"/>
    <w:rsid w:val="5C1991F3"/>
    <w:rsid w:val="5C21AA0B"/>
    <w:rsid w:val="5C35876F"/>
    <w:rsid w:val="5C40CDF9"/>
    <w:rsid w:val="5C4A58B3"/>
    <w:rsid w:val="5C57B4F0"/>
    <w:rsid w:val="5C5D11C5"/>
    <w:rsid w:val="5C61A54C"/>
    <w:rsid w:val="5C65F0D2"/>
    <w:rsid w:val="5C6D1EA7"/>
    <w:rsid w:val="5C73B504"/>
    <w:rsid w:val="5C916143"/>
    <w:rsid w:val="5CA4CEBB"/>
    <w:rsid w:val="5CBBD6A1"/>
    <w:rsid w:val="5CCC3917"/>
    <w:rsid w:val="5CCFCCAB"/>
    <w:rsid w:val="5CD6B653"/>
    <w:rsid w:val="5CE03675"/>
    <w:rsid w:val="5CF550E1"/>
    <w:rsid w:val="5D12B1BB"/>
    <w:rsid w:val="5D13CB4F"/>
    <w:rsid w:val="5D177D95"/>
    <w:rsid w:val="5D32003B"/>
    <w:rsid w:val="5D337E76"/>
    <w:rsid w:val="5D465877"/>
    <w:rsid w:val="5D588F6D"/>
    <w:rsid w:val="5D58F208"/>
    <w:rsid w:val="5D5B874A"/>
    <w:rsid w:val="5D5E2198"/>
    <w:rsid w:val="5D6E6050"/>
    <w:rsid w:val="5D725C5F"/>
    <w:rsid w:val="5D9625B6"/>
    <w:rsid w:val="5DAA3292"/>
    <w:rsid w:val="5DBA4526"/>
    <w:rsid w:val="5DC2CCA9"/>
    <w:rsid w:val="5DCC7F9C"/>
    <w:rsid w:val="5DE83627"/>
    <w:rsid w:val="5E06EB37"/>
    <w:rsid w:val="5E1384F4"/>
    <w:rsid w:val="5E1A6679"/>
    <w:rsid w:val="5E28B454"/>
    <w:rsid w:val="5E2A4159"/>
    <w:rsid w:val="5E361F5B"/>
    <w:rsid w:val="5E36E8A9"/>
    <w:rsid w:val="5E3FB4D9"/>
    <w:rsid w:val="5E4DBDEA"/>
    <w:rsid w:val="5E798538"/>
    <w:rsid w:val="5E8E53F7"/>
    <w:rsid w:val="5EA2FD9B"/>
    <w:rsid w:val="5EB8FF2C"/>
    <w:rsid w:val="5ECEC577"/>
    <w:rsid w:val="5EFD85E1"/>
    <w:rsid w:val="5EFF819F"/>
    <w:rsid w:val="5F018CB4"/>
    <w:rsid w:val="5F04A94A"/>
    <w:rsid w:val="5F0BA44E"/>
    <w:rsid w:val="5F1F747E"/>
    <w:rsid w:val="5F2DAB8C"/>
    <w:rsid w:val="5F5E7D10"/>
    <w:rsid w:val="5F78077E"/>
    <w:rsid w:val="5F941C0A"/>
    <w:rsid w:val="5F95ED0A"/>
    <w:rsid w:val="5F9EF9CE"/>
    <w:rsid w:val="5FA0A6CE"/>
    <w:rsid w:val="5FAC5D78"/>
    <w:rsid w:val="5FADE8FC"/>
    <w:rsid w:val="5FBFFFF8"/>
    <w:rsid w:val="5FC9C4CD"/>
    <w:rsid w:val="5FD27D1A"/>
    <w:rsid w:val="5FEC133D"/>
    <w:rsid w:val="5FFA0A6C"/>
    <w:rsid w:val="601CE4C1"/>
    <w:rsid w:val="601CF054"/>
    <w:rsid w:val="60241296"/>
    <w:rsid w:val="602590D1"/>
    <w:rsid w:val="603C3ED4"/>
    <w:rsid w:val="604938F7"/>
    <w:rsid w:val="605B6D60"/>
    <w:rsid w:val="606DF7EA"/>
    <w:rsid w:val="60779F4A"/>
    <w:rsid w:val="60786C18"/>
    <w:rsid w:val="6082B3FE"/>
    <w:rsid w:val="6086C2A3"/>
    <w:rsid w:val="608773A9"/>
    <w:rsid w:val="6088E839"/>
    <w:rsid w:val="609F6D16"/>
    <w:rsid w:val="60B061A8"/>
    <w:rsid w:val="60B4DF04"/>
    <w:rsid w:val="60B5D623"/>
    <w:rsid w:val="60C15F16"/>
    <w:rsid w:val="60D75CC5"/>
    <w:rsid w:val="60DB6398"/>
    <w:rsid w:val="60E57B32"/>
    <w:rsid w:val="60EACD6F"/>
    <w:rsid w:val="60ED934A"/>
    <w:rsid w:val="610952CF"/>
    <w:rsid w:val="610D4D75"/>
    <w:rsid w:val="612531C6"/>
    <w:rsid w:val="61299D40"/>
    <w:rsid w:val="612C5607"/>
    <w:rsid w:val="61305397"/>
    <w:rsid w:val="6139A9F6"/>
    <w:rsid w:val="613FD045"/>
    <w:rsid w:val="614871BD"/>
    <w:rsid w:val="61491E85"/>
    <w:rsid w:val="6149C0A1"/>
    <w:rsid w:val="61539BA1"/>
    <w:rsid w:val="61547A4B"/>
    <w:rsid w:val="615B38E1"/>
    <w:rsid w:val="61660568"/>
    <w:rsid w:val="616B950E"/>
    <w:rsid w:val="616E24C4"/>
    <w:rsid w:val="61982256"/>
    <w:rsid w:val="61AEA820"/>
    <w:rsid w:val="61B31BB3"/>
    <w:rsid w:val="61BC455F"/>
    <w:rsid w:val="6201DAC5"/>
    <w:rsid w:val="62031349"/>
    <w:rsid w:val="620B987C"/>
    <w:rsid w:val="622A4E08"/>
    <w:rsid w:val="622E5D75"/>
    <w:rsid w:val="623C7219"/>
    <w:rsid w:val="62614A8D"/>
    <w:rsid w:val="62761BD1"/>
    <w:rsid w:val="6286603B"/>
    <w:rsid w:val="629E59A8"/>
    <w:rsid w:val="62A051E6"/>
    <w:rsid w:val="62AA2D12"/>
    <w:rsid w:val="62B133A9"/>
    <w:rsid w:val="62B21253"/>
    <w:rsid w:val="62CC0752"/>
    <w:rsid w:val="62E35B2F"/>
    <w:rsid w:val="63157918"/>
    <w:rsid w:val="6319A729"/>
    <w:rsid w:val="63255457"/>
    <w:rsid w:val="634F216A"/>
    <w:rsid w:val="6360C2C8"/>
    <w:rsid w:val="636103BB"/>
    <w:rsid w:val="636FD8C3"/>
    <w:rsid w:val="63819059"/>
    <w:rsid w:val="6385E80A"/>
    <w:rsid w:val="63917F71"/>
    <w:rsid w:val="63AA900B"/>
    <w:rsid w:val="63B2F41A"/>
    <w:rsid w:val="63C0710C"/>
    <w:rsid w:val="63D0B99B"/>
    <w:rsid w:val="63E56F60"/>
    <w:rsid w:val="63F38309"/>
    <w:rsid w:val="63F7A9AA"/>
    <w:rsid w:val="63FA7A16"/>
    <w:rsid w:val="63FC2706"/>
    <w:rsid w:val="64063C1B"/>
    <w:rsid w:val="64258003"/>
    <w:rsid w:val="642AF3BC"/>
    <w:rsid w:val="6431E2A0"/>
    <w:rsid w:val="643A8418"/>
    <w:rsid w:val="644D4B3C"/>
    <w:rsid w:val="64527D85"/>
    <w:rsid w:val="645AE4E2"/>
    <w:rsid w:val="645B0FA0"/>
    <w:rsid w:val="6460371F"/>
    <w:rsid w:val="646CFF5E"/>
    <w:rsid w:val="64736A8F"/>
    <w:rsid w:val="6479D23B"/>
    <w:rsid w:val="64CED511"/>
    <w:rsid w:val="64E8A6C2"/>
    <w:rsid w:val="64E962E2"/>
    <w:rsid w:val="64E98D85"/>
    <w:rsid w:val="64EC27D3"/>
    <w:rsid w:val="64FE911B"/>
    <w:rsid w:val="6513CC00"/>
    <w:rsid w:val="65168B07"/>
    <w:rsid w:val="65178AA6"/>
    <w:rsid w:val="65542150"/>
    <w:rsid w:val="6573CFB1"/>
    <w:rsid w:val="658F2099"/>
    <w:rsid w:val="65A8339A"/>
    <w:rsid w:val="65AFED54"/>
    <w:rsid w:val="65B56080"/>
    <w:rsid w:val="65B97C89"/>
    <w:rsid w:val="65EACF2E"/>
    <w:rsid w:val="65FC2EBE"/>
    <w:rsid w:val="6601FBCD"/>
    <w:rsid w:val="660C6424"/>
    <w:rsid w:val="66145AFC"/>
    <w:rsid w:val="6616777D"/>
    <w:rsid w:val="661B9EFC"/>
    <w:rsid w:val="662304AB"/>
    <w:rsid w:val="6626D84D"/>
    <w:rsid w:val="662754F1"/>
    <w:rsid w:val="6631EEA7"/>
    <w:rsid w:val="663780D2"/>
    <w:rsid w:val="6638B706"/>
    <w:rsid w:val="663E9ADD"/>
    <w:rsid w:val="664125AD"/>
    <w:rsid w:val="664EDF47"/>
    <w:rsid w:val="6653764E"/>
    <w:rsid w:val="6656C71B"/>
    <w:rsid w:val="667AECB3"/>
    <w:rsid w:val="66835A15"/>
    <w:rsid w:val="66A562CD"/>
    <w:rsid w:val="66B54FC5"/>
    <w:rsid w:val="66C06F11"/>
    <w:rsid w:val="66D2C8BD"/>
    <w:rsid w:val="66D2CE40"/>
    <w:rsid w:val="66D54BE8"/>
    <w:rsid w:val="66E9BC05"/>
    <w:rsid w:val="66F5F416"/>
    <w:rsid w:val="670EC9A8"/>
    <w:rsid w:val="671C0427"/>
    <w:rsid w:val="67281943"/>
    <w:rsid w:val="672C0102"/>
    <w:rsid w:val="6737C057"/>
    <w:rsid w:val="6752497A"/>
    <w:rsid w:val="675345B5"/>
    <w:rsid w:val="675769E1"/>
    <w:rsid w:val="676379B9"/>
    <w:rsid w:val="676ECADB"/>
    <w:rsid w:val="677341E8"/>
    <w:rsid w:val="677B7326"/>
    <w:rsid w:val="679DCA4A"/>
    <w:rsid w:val="67A953A1"/>
    <w:rsid w:val="67ACACA5"/>
    <w:rsid w:val="67B4C6B8"/>
    <w:rsid w:val="67B76F5D"/>
    <w:rsid w:val="67C4A612"/>
    <w:rsid w:val="67CD3CEC"/>
    <w:rsid w:val="68125BE8"/>
    <w:rsid w:val="6821AB9E"/>
    <w:rsid w:val="682A57DA"/>
    <w:rsid w:val="68574778"/>
    <w:rsid w:val="6857B6AF"/>
    <w:rsid w:val="685FE172"/>
    <w:rsid w:val="68627BEC"/>
    <w:rsid w:val="6876794A"/>
    <w:rsid w:val="68A772DB"/>
    <w:rsid w:val="68B4D9B0"/>
    <w:rsid w:val="68CA0883"/>
    <w:rsid w:val="68CCD31D"/>
    <w:rsid w:val="68D4705D"/>
    <w:rsid w:val="68F40E28"/>
    <w:rsid w:val="690E974B"/>
    <w:rsid w:val="692AC961"/>
    <w:rsid w:val="6943F2DE"/>
    <w:rsid w:val="696BEC4E"/>
    <w:rsid w:val="6984ADD4"/>
    <w:rsid w:val="699DB028"/>
    <w:rsid w:val="69B0D920"/>
    <w:rsid w:val="69B576C4"/>
    <w:rsid w:val="69D58F8D"/>
    <w:rsid w:val="69FC83C8"/>
    <w:rsid w:val="6A00DC03"/>
    <w:rsid w:val="6A06FAA9"/>
    <w:rsid w:val="6A497C3C"/>
    <w:rsid w:val="6A558C14"/>
    <w:rsid w:val="6A5B3CA9"/>
    <w:rsid w:val="6A70F4B0"/>
    <w:rsid w:val="6A732A83"/>
    <w:rsid w:val="6A7D4DB0"/>
    <w:rsid w:val="6A7F4EEF"/>
    <w:rsid w:val="6A8C8585"/>
    <w:rsid w:val="6A948878"/>
    <w:rsid w:val="6A98DB4D"/>
    <w:rsid w:val="6A9C2CC5"/>
    <w:rsid w:val="6AB0998E"/>
    <w:rsid w:val="6AB8E0F7"/>
    <w:rsid w:val="6AB95036"/>
    <w:rsid w:val="6ABB7B45"/>
    <w:rsid w:val="6AC68466"/>
    <w:rsid w:val="6AFDA79A"/>
    <w:rsid w:val="6B029D43"/>
    <w:rsid w:val="6B1838D0"/>
    <w:rsid w:val="6B1F5F8D"/>
    <w:rsid w:val="6B446447"/>
    <w:rsid w:val="6B55E475"/>
    <w:rsid w:val="6B688BA5"/>
    <w:rsid w:val="6B791027"/>
    <w:rsid w:val="6B7F40C6"/>
    <w:rsid w:val="6BBEDAE0"/>
    <w:rsid w:val="6BCB9048"/>
    <w:rsid w:val="6BD6DEE5"/>
    <w:rsid w:val="6BF13537"/>
    <w:rsid w:val="6C127024"/>
    <w:rsid w:val="6C16B56D"/>
    <w:rsid w:val="6C1E32B9"/>
    <w:rsid w:val="6C1EE2E1"/>
    <w:rsid w:val="6C2880A4"/>
    <w:rsid w:val="6C335F07"/>
    <w:rsid w:val="6C3AB41A"/>
    <w:rsid w:val="6C3AFAAC"/>
    <w:rsid w:val="6C45DDFE"/>
    <w:rsid w:val="6C4C2D1D"/>
    <w:rsid w:val="6C6329A8"/>
    <w:rsid w:val="6C641115"/>
    <w:rsid w:val="6C67AC70"/>
    <w:rsid w:val="6C6AAD12"/>
    <w:rsid w:val="6C84A337"/>
    <w:rsid w:val="6C955229"/>
    <w:rsid w:val="6C99262B"/>
    <w:rsid w:val="6C9CA768"/>
    <w:rsid w:val="6CA82B2F"/>
    <w:rsid w:val="6CA99B08"/>
    <w:rsid w:val="6CB6F2F6"/>
    <w:rsid w:val="6CD68CF7"/>
    <w:rsid w:val="6CD77E7E"/>
    <w:rsid w:val="6CE0A315"/>
    <w:rsid w:val="6CF1D24B"/>
    <w:rsid w:val="6CF2EE5E"/>
    <w:rsid w:val="6CFBC52C"/>
    <w:rsid w:val="6CFD6B9A"/>
    <w:rsid w:val="6D1CECEB"/>
    <w:rsid w:val="6D1F0D36"/>
    <w:rsid w:val="6D219A64"/>
    <w:rsid w:val="6D399659"/>
    <w:rsid w:val="6D3B8E97"/>
    <w:rsid w:val="6D426289"/>
    <w:rsid w:val="6D4C7AF2"/>
    <w:rsid w:val="6D4E35C7"/>
    <w:rsid w:val="6D50094C"/>
    <w:rsid w:val="6D57996F"/>
    <w:rsid w:val="6D5ECE8E"/>
    <w:rsid w:val="6D616C5C"/>
    <w:rsid w:val="6D6C6AB3"/>
    <w:rsid w:val="6D7F7A88"/>
    <w:rsid w:val="6DB27948"/>
    <w:rsid w:val="6DB87297"/>
    <w:rsid w:val="6DDA808A"/>
    <w:rsid w:val="6DF4AF9E"/>
    <w:rsid w:val="6DF57C6C"/>
    <w:rsid w:val="6DFE86AD"/>
    <w:rsid w:val="6E04EE56"/>
    <w:rsid w:val="6E0A0DC2"/>
    <w:rsid w:val="6E2E3B4A"/>
    <w:rsid w:val="6E33258C"/>
    <w:rsid w:val="6E507BA2"/>
    <w:rsid w:val="6E5E7A1B"/>
    <w:rsid w:val="6E9CD268"/>
    <w:rsid w:val="6ED1FBAC"/>
    <w:rsid w:val="6ED5C0C9"/>
    <w:rsid w:val="6EE07A73"/>
    <w:rsid w:val="6EE0EAAD"/>
    <w:rsid w:val="6EE2199D"/>
    <w:rsid w:val="6EF759D9"/>
    <w:rsid w:val="6F0B24D9"/>
    <w:rsid w:val="6F280CAB"/>
    <w:rsid w:val="6F4E26DE"/>
    <w:rsid w:val="6F662AE3"/>
    <w:rsid w:val="6F879755"/>
    <w:rsid w:val="6F8A30D4"/>
    <w:rsid w:val="6F8CB6C1"/>
    <w:rsid w:val="6FB2DC87"/>
    <w:rsid w:val="6FB4576E"/>
    <w:rsid w:val="6FC0FEBE"/>
    <w:rsid w:val="6FC4E95B"/>
    <w:rsid w:val="6FC4F678"/>
    <w:rsid w:val="6FC698FC"/>
    <w:rsid w:val="6FC990D9"/>
    <w:rsid w:val="6FCEB858"/>
    <w:rsid w:val="6FE8AA03"/>
    <w:rsid w:val="6FE97B75"/>
    <w:rsid w:val="6FFA6A70"/>
    <w:rsid w:val="70223EA2"/>
    <w:rsid w:val="70291B83"/>
    <w:rsid w:val="702DDE5B"/>
    <w:rsid w:val="7049ABCA"/>
    <w:rsid w:val="7053F635"/>
    <w:rsid w:val="705A060F"/>
    <w:rsid w:val="7065A4CD"/>
    <w:rsid w:val="706F4520"/>
    <w:rsid w:val="70714FCB"/>
    <w:rsid w:val="70746B9D"/>
    <w:rsid w:val="708512C7"/>
    <w:rsid w:val="70AE816D"/>
    <w:rsid w:val="70E040F8"/>
    <w:rsid w:val="70E56BF7"/>
    <w:rsid w:val="70E78EC7"/>
    <w:rsid w:val="70FEBB66"/>
    <w:rsid w:val="71046266"/>
    <w:rsid w:val="710AC0A6"/>
    <w:rsid w:val="711911B8"/>
    <w:rsid w:val="711FE5AA"/>
    <w:rsid w:val="7127FDC2"/>
    <w:rsid w:val="713086FF"/>
    <w:rsid w:val="713A5971"/>
    <w:rsid w:val="714C95F4"/>
    <w:rsid w:val="71613B68"/>
    <w:rsid w:val="71760CAC"/>
    <w:rsid w:val="7176DED8"/>
    <w:rsid w:val="71842B19"/>
    <w:rsid w:val="718CB36B"/>
    <w:rsid w:val="71A06FE0"/>
    <w:rsid w:val="71CBCF33"/>
    <w:rsid w:val="71CFFD18"/>
    <w:rsid w:val="71DC5775"/>
    <w:rsid w:val="71DD41C1"/>
    <w:rsid w:val="71DEB651"/>
    <w:rsid w:val="71E67B9E"/>
    <w:rsid w:val="720A7601"/>
    <w:rsid w:val="720BAA35"/>
    <w:rsid w:val="720EB13E"/>
    <w:rsid w:val="72153170"/>
    <w:rsid w:val="721F3E72"/>
    <w:rsid w:val="72367DA3"/>
    <w:rsid w:val="7239D22D"/>
    <w:rsid w:val="72429E5D"/>
    <w:rsid w:val="7266CFAF"/>
    <w:rsid w:val="727D72EE"/>
    <w:rsid w:val="72861397"/>
    <w:rsid w:val="729C796D"/>
    <w:rsid w:val="72B31119"/>
    <w:rsid w:val="72DDB1B6"/>
    <w:rsid w:val="72E913E7"/>
    <w:rsid w:val="72EE60A8"/>
    <w:rsid w:val="731289E1"/>
    <w:rsid w:val="7326BA10"/>
    <w:rsid w:val="733A0BD2"/>
    <w:rsid w:val="733D3C60"/>
    <w:rsid w:val="734BEFC1"/>
    <w:rsid w:val="734DEB52"/>
    <w:rsid w:val="736A39E2"/>
    <w:rsid w:val="739017A7"/>
    <w:rsid w:val="739C1BE5"/>
    <w:rsid w:val="73C1A530"/>
    <w:rsid w:val="73C75D0F"/>
    <w:rsid w:val="73D25353"/>
    <w:rsid w:val="73D99E9D"/>
    <w:rsid w:val="73DE95FC"/>
    <w:rsid w:val="73E3DE70"/>
    <w:rsid w:val="73EB6B3A"/>
    <w:rsid w:val="741C6575"/>
    <w:rsid w:val="744972C3"/>
    <w:rsid w:val="744BB855"/>
    <w:rsid w:val="74601D4C"/>
    <w:rsid w:val="7473BA66"/>
    <w:rsid w:val="747EC5C6"/>
    <w:rsid w:val="74A9F248"/>
    <w:rsid w:val="74B65726"/>
    <w:rsid w:val="74B722F8"/>
    <w:rsid w:val="74C1B7D0"/>
    <w:rsid w:val="74C3CB43"/>
    <w:rsid w:val="74CF541C"/>
    <w:rsid w:val="74E9B36E"/>
    <w:rsid w:val="74F933A2"/>
    <w:rsid w:val="750FE4ED"/>
    <w:rsid w:val="7523440B"/>
    <w:rsid w:val="75284F0C"/>
    <w:rsid w:val="753361D4"/>
    <w:rsid w:val="753C65D2"/>
    <w:rsid w:val="75465200"/>
    <w:rsid w:val="7554441B"/>
    <w:rsid w:val="7556B7F6"/>
    <w:rsid w:val="75578CD7"/>
    <w:rsid w:val="756F5D3C"/>
    <w:rsid w:val="7575FBDE"/>
    <w:rsid w:val="7579BA84"/>
    <w:rsid w:val="75805D33"/>
    <w:rsid w:val="7583AAE0"/>
    <w:rsid w:val="758D0E53"/>
    <w:rsid w:val="758F3BF0"/>
    <w:rsid w:val="75B486FC"/>
    <w:rsid w:val="75B60537"/>
    <w:rsid w:val="75B7FD75"/>
    <w:rsid w:val="7614BB00"/>
    <w:rsid w:val="761A400E"/>
    <w:rsid w:val="761ABA11"/>
    <w:rsid w:val="762F76F4"/>
    <w:rsid w:val="766F68BA"/>
    <w:rsid w:val="76859A2C"/>
    <w:rsid w:val="76A8F349"/>
    <w:rsid w:val="76B1F21E"/>
    <w:rsid w:val="76CA9FA9"/>
    <w:rsid w:val="76D70CDE"/>
    <w:rsid w:val="76D9C408"/>
    <w:rsid w:val="76E60845"/>
    <w:rsid w:val="76F06E6A"/>
    <w:rsid w:val="7708066F"/>
    <w:rsid w:val="770B165D"/>
    <w:rsid w:val="7725DFA8"/>
    <w:rsid w:val="77267576"/>
    <w:rsid w:val="773A0369"/>
    <w:rsid w:val="7741FB6D"/>
    <w:rsid w:val="774367E0"/>
    <w:rsid w:val="7745601E"/>
    <w:rsid w:val="778B5FED"/>
    <w:rsid w:val="778E5DE0"/>
    <w:rsid w:val="778F9099"/>
    <w:rsid w:val="77A361F5"/>
    <w:rsid w:val="77ADA750"/>
    <w:rsid w:val="77AE2225"/>
    <w:rsid w:val="77C7CFE1"/>
    <w:rsid w:val="77CFA80B"/>
    <w:rsid w:val="77ECCB7C"/>
    <w:rsid w:val="7803D362"/>
    <w:rsid w:val="7807A764"/>
    <w:rsid w:val="7809259F"/>
    <w:rsid w:val="78160A58"/>
    <w:rsid w:val="782F4B65"/>
    <w:rsid w:val="784777A3"/>
    <w:rsid w:val="784B96A1"/>
    <w:rsid w:val="785B3418"/>
    <w:rsid w:val="786615FB"/>
    <w:rsid w:val="78680E39"/>
    <w:rsid w:val="786BCCDF"/>
    <w:rsid w:val="787DF2C2"/>
    <w:rsid w:val="788D8E6F"/>
    <w:rsid w:val="78CD4FC7"/>
    <w:rsid w:val="78EDBEA9"/>
    <w:rsid w:val="78EFA1B7"/>
    <w:rsid w:val="78F60D82"/>
    <w:rsid w:val="78FF8DA4"/>
    <w:rsid w:val="790ABF9E"/>
    <w:rsid w:val="7913DA4D"/>
    <w:rsid w:val="7964DE4A"/>
    <w:rsid w:val="7978386C"/>
    <w:rsid w:val="7979276E"/>
    <w:rsid w:val="7987E0A7"/>
    <w:rsid w:val="798FA5F4"/>
    <w:rsid w:val="79B44DF5"/>
    <w:rsid w:val="79BE5BC6"/>
    <w:rsid w:val="79C2E63F"/>
    <w:rsid w:val="79EFE13C"/>
    <w:rsid w:val="7A11D59D"/>
    <w:rsid w:val="7A11F243"/>
    <w:rsid w:val="7A2F3DED"/>
    <w:rsid w:val="7A3B794C"/>
    <w:rsid w:val="7A4653EB"/>
    <w:rsid w:val="7A62EA7C"/>
    <w:rsid w:val="7A7B85A3"/>
    <w:rsid w:val="7A83E6B4"/>
    <w:rsid w:val="7AAF9C20"/>
    <w:rsid w:val="7AB76886"/>
    <w:rsid w:val="7AC91B0C"/>
    <w:rsid w:val="7ACA5C6C"/>
    <w:rsid w:val="7AE098BF"/>
    <w:rsid w:val="7AE9F19B"/>
    <w:rsid w:val="7AEC7033"/>
    <w:rsid w:val="7AF6188E"/>
    <w:rsid w:val="7AF9B9BF"/>
    <w:rsid w:val="7B2340CE"/>
    <w:rsid w:val="7B25E0F4"/>
    <w:rsid w:val="7B2EF411"/>
    <w:rsid w:val="7B3101AC"/>
    <w:rsid w:val="7B3ED8BB"/>
    <w:rsid w:val="7B4C54EC"/>
    <w:rsid w:val="7B52D619"/>
    <w:rsid w:val="7B56D4AD"/>
    <w:rsid w:val="7B5FA5A2"/>
    <w:rsid w:val="7B9DDB6C"/>
    <w:rsid w:val="7BB59384"/>
    <w:rsid w:val="7BDEBC35"/>
    <w:rsid w:val="7BF19FFF"/>
    <w:rsid w:val="7C1F7319"/>
    <w:rsid w:val="7C24FAC4"/>
    <w:rsid w:val="7C413C37"/>
    <w:rsid w:val="7C4A74FC"/>
    <w:rsid w:val="7C5D3438"/>
    <w:rsid w:val="7C601D2C"/>
    <w:rsid w:val="7C608505"/>
    <w:rsid w:val="7C67DA18"/>
    <w:rsid w:val="7C79F302"/>
    <w:rsid w:val="7C967EFB"/>
    <w:rsid w:val="7C9C48B6"/>
    <w:rsid w:val="7CB601E7"/>
    <w:rsid w:val="7CCD2253"/>
    <w:rsid w:val="7CFA1FD5"/>
    <w:rsid w:val="7CFB34A4"/>
    <w:rsid w:val="7CFCAF8B"/>
    <w:rsid w:val="7CFFB200"/>
    <w:rsid w:val="7D045763"/>
    <w:rsid w:val="7D1A8D5F"/>
    <w:rsid w:val="7D37B61E"/>
    <w:rsid w:val="7D386646"/>
    <w:rsid w:val="7D3A506C"/>
    <w:rsid w:val="7D4BC2FA"/>
    <w:rsid w:val="7D5CA25C"/>
    <w:rsid w:val="7D756FAF"/>
    <w:rsid w:val="7D7888C5"/>
    <w:rsid w:val="7D7B9EE0"/>
    <w:rsid w:val="7D8A384D"/>
    <w:rsid w:val="7D90B9E9"/>
    <w:rsid w:val="7DCE63FC"/>
    <w:rsid w:val="7DD6FAD6"/>
    <w:rsid w:val="7DDB2775"/>
    <w:rsid w:val="7DEE15A7"/>
    <w:rsid w:val="7E057693"/>
    <w:rsid w:val="7E1B15A0"/>
    <w:rsid w:val="7E1C19D2"/>
    <w:rsid w:val="7E3027A6"/>
    <w:rsid w:val="7E30F5DA"/>
    <w:rsid w:val="7E3128AB"/>
    <w:rsid w:val="7E6048B3"/>
    <w:rsid w:val="7E8C0A72"/>
    <w:rsid w:val="7EA31D1C"/>
    <w:rsid w:val="7EA51814"/>
    <w:rsid w:val="7EB489C9"/>
    <w:rsid w:val="7EBC6C8B"/>
    <w:rsid w:val="7ECBE126"/>
    <w:rsid w:val="7ECBEACF"/>
    <w:rsid w:val="7EE546C0"/>
    <w:rsid w:val="7EEE8A74"/>
    <w:rsid w:val="7EEF905C"/>
    <w:rsid w:val="7F07628B"/>
    <w:rsid w:val="7F08ADF5"/>
    <w:rsid w:val="7F185535"/>
    <w:rsid w:val="7F256227"/>
    <w:rsid w:val="7F508B02"/>
    <w:rsid w:val="7F59EC73"/>
    <w:rsid w:val="7F674000"/>
    <w:rsid w:val="7F6BA7FA"/>
    <w:rsid w:val="7F6F64FF"/>
    <w:rsid w:val="7F73C012"/>
    <w:rsid w:val="7F879D76"/>
    <w:rsid w:val="7F9A3913"/>
    <w:rsid w:val="7FA2807C"/>
    <w:rsid w:val="7FA9CAF7"/>
    <w:rsid w:val="7FAF27CC"/>
    <w:rsid w:val="7FB57A94"/>
    <w:rsid w:val="7FCB6350"/>
    <w:rsid w:val="7FEEC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50E9"/>
  <w15:chartTrackingRefBased/>
  <w15:docId w15:val="{C116423B-0C5C-3449-AA88-B9A8EA44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1BE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B2E2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B2E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2E2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B861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61E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861E4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CB0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0A9D"/>
  </w:style>
  <w:style w:type="paragraph" w:styleId="Piedepgina">
    <w:name w:val="footer"/>
    <w:basedOn w:val="Normal"/>
    <w:link w:val="PiedepginaCar"/>
    <w:uiPriority w:val="99"/>
    <w:semiHidden/>
    <w:unhideWhenUsed/>
    <w:rsid w:val="00CB0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0A9D"/>
  </w:style>
  <w:style w:type="character" w:styleId="Mencinsinresolver">
    <w:name w:val="Unresolved Mention"/>
    <w:basedOn w:val="Fuentedeprrafopredeter"/>
    <w:uiPriority w:val="99"/>
    <w:semiHidden/>
    <w:unhideWhenUsed/>
    <w:rsid w:val="00EC3A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9F343B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565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cikit-learn.org/stable/modules/generated/sklearn.naive_bayes.MultinomialNB.html" TargetMode="Externa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atascience.stackexchange.com/questions/30473/how-does-the-mutlinomial-bayess-alpha-parameter-affects-the-text-classificat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sourceforge.net/0.7/modules/generated/scikits.learn.svm.LinearSVC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qu4nt.github.io/sklearn-doc-es/auto_examples/svm/plot_svm_scale_c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A6FiCDoz8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856065-3CFE-234C-8513-856DC778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3210</Words>
  <Characters>17657</Characters>
  <Application>Microsoft Office Word</Application>
  <DocSecurity>0</DocSecurity>
  <Lines>147</Lines>
  <Paragraphs>41</Paragraphs>
  <ScaleCrop>false</ScaleCrop>
  <Company/>
  <LinksUpToDate>false</LinksUpToDate>
  <CharactersWithSpaces>20826</CharactersWithSpaces>
  <SharedDoc>false</SharedDoc>
  <HLinks>
    <vt:vector size="66" baseType="variant">
      <vt:variant>
        <vt:i4>2555915</vt:i4>
      </vt:variant>
      <vt:variant>
        <vt:i4>51</vt:i4>
      </vt:variant>
      <vt:variant>
        <vt:i4>0</vt:i4>
      </vt:variant>
      <vt:variant>
        <vt:i4>5</vt:i4>
      </vt:variant>
      <vt:variant>
        <vt:lpwstr>https://scikit-learn.org/stable/modules/generated/sklearn.naive_bayes.MultinomialNB.html</vt:lpwstr>
      </vt:variant>
      <vt:variant>
        <vt:lpwstr/>
      </vt:variant>
      <vt:variant>
        <vt:i4>4128882</vt:i4>
      </vt:variant>
      <vt:variant>
        <vt:i4>48</vt:i4>
      </vt:variant>
      <vt:variant>
        <vt:i4>0</vt:i4>
      </vt:variant>
      <vt:variant>
        <vt:i4>5</vt:i4>
      </vt:variant>
      <vt:variant>
        <vt:lpwstr>https://datascience.stackexchange.com/questions/30473/how-does-the-mutlinomial-bayess-alpha-parameter-affects-the-text-classificati</vt:lpwstr>
      </vt:variant>
      <vt:variant>
        <vt:lpwstr/>
      </vt:variant>
      <vt:variant>
        <vt:i4>7405608</vt:i4>
      </vt:variant>
      <vt:variant>
        <vt:i4>45</vt:i4>
      </vt:variant>
      <vt:variant>
        <vt:i4>0</vt:i4>
      </vt:variant>
      <vt:variant>
        <vt:i4>5</vt:i4>
      </vt:variant>
      <vt:variant>
        <vt:lpwstr>https://scikit-learn.sourceforge.net/0.7/modules/generated/scikits.learn.svm.LinearSVC.html</vt:lpwstr>
      </vt:variant>
      <vt:variant>
        <vt:lpwstr/>
      </vt:variant>
      <vt:variant>
        <vt:i4>3145825</vt:i4>
      </vt:variant>
      <vt:variant>
        <vt:i4>42</vt:i4>
      </vt:variant>
      <vt:variant>
        <vt:i4>0</vt:i4>
      </vt:variant>
      <vt:variant>
        <vt:i4>5</vt:i4>
      </vt:variant>
      <vt:variant>
        <vt:lpwstr>https://qu4nt.github.io/sklearn-doc-es/auto_examples/svm/plot_svm_scale_c.html</vt:lpwstr>
      </vt:variant>
      <vt:variant>
        <vt:lpwstr/>
      </vt:variant>
      <vt:variant>
        <vt:i4>4259964</vt:i4>
      </vt:variant>
      <vt:variant>
        <vt:i4>39</vt:i4>
      </vt:variant>
      <vt:variant>
        <vt:i4>0</vt:i4>
      </vt:variant>
      <vt:variant>
        <vt:i4>5</vt:i4>
      </vt:variant>
      <vt:variant>
        <vt:lpwstr>https://www.youtube.com/watch?v=A6FiCDoz8_4</vt:lpwstr>
      </vt:variant>
      <vt:variant>
        <vt:lpwstr/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_Toc117090967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_Toc117090966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_Toc117090965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_Toc117090964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_Toc117090963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_Toc117090962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Alejandra Robles Moreno</dc:creator>
  <cp:keywords/>
  <dc:description/>
  <cp:lastModifiedBy>Maria Paula Gonzalez Escallon</cp:lastModifiedBy>
  <cp:revision>2</cp:revision>
  <cp:lastPrinted>2022-10-19T22:26:00Z</cp:lastPrinted>
  <dcterms:created xsi:type="dcterms:W3CDTF">2022-10-19T23:01:00Z</dcterms:created>
  <dcterms:modified xsi:type="dcterms:W3CDTF">2022-10-19T23:01:00Z</dcterms:modified>
</cp:coreProperties>
</file>